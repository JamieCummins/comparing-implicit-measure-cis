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7A01" w14:textId="77777777" w:rsidR="0051793A" w:rsidRPr="00AF3BAC" w:rsidRDefault="0051793A" w:rsidP="0051793A">
      <w:pPr>
        <w:spacing w:line="480" w:lineRule="auto"/>
        <w:rPr>
          <w:b/>
        </w:rPr>
      </w:pPr>
    </w:p>
    <w:p w14:paraId="6DBA64A2" w14:textId="77777777" w:rsidR="0051793A" w:rsidRPr="00AF3BAC" w:rsidRDefault="0051793A" w:rsidP="0051793A">
      <w:pPr>
        <w:spacing w:line="480" w:lineRule="auto"/>
        <w:rPr>
          <w:b/>
        </w:rPr>
      </w:pPr>
    </w:p>
    <w:p w14:paraId="22B386C0" w14:textId="77777777" w:rsidR="0051793A" w:rsidRPr="00AF3BAC" w:rsidRDefault="0051793A" w:rsidP="0051793A">
      <w:pPr>
        <w:spacing w:line="480" w:lineRule="auto"/>
        <w:rPr>
          <w:b/>
        </w:rPr>
      </w:pPr>
    </w:p>
    <w:p w14:paraId="5C453CCE" w14:textId="77777777" w:rsidR="0051793A" w:rsidRPr="00AF3BAC" w:rsidRDefault="0051793A" w:rsidP="0051793A">
      <w:pPr>
        <w:spacing w:line="480" w:lineRule="auto"/>
        <w:rPr>
          <w:b/>
        </w:rPr>
      </w:pPr>
    </w:p>
    <w:p w14:paraId="6D641076" w14:textId="77777777" w:rsidR="005002B0" w:rsidRPr="00AF3BAC" w:rsidRDefault="005002B0" w:rsidP="005002B0">
      <w:pPr>
        <w:pStyle w:val="NormalWeb"/>
        <w:spacing w:before="0" w:beforeAutospacing="0" w:after="0" w:afterAutospacing="0" w:line="480" w:lineRule="auto"/>
        <w:jc w:val="center"/>
        <w:rPr>
          <w:ins w:id="0" w:author="Microsoft Office User" w:date="2022-08-28T09:44:00Z"/>
        </w:rPr>
      </w:pPr>
      <w:ins w:id="1" w:author="Microsoft Office User" w:date="2022-08-28T09:44:00Z">
        <w:r w:rsidRPr="00AF3BAC">
          <w:rPr>
            <w:color w:val="000000"/>
            <w:rPrChange w:id="2" w:author="Microsoft Office User" w:date="2022-08-28T10:14:00Z">
              <w:rPr>
                <w:color w:val="000000"/>
                <w:sz w:val="22"/>
                <w:szCs w:val="22"/>
              </w:rPr>
            </w:rPrChange>
          </w:rPr>
          <w:t> Comparing the suitable of 6 implicit measures for individual use</w:t>
        </w:r>
      </w:ins>
    </w:p>
    <w:p w14:paraId="32D86179" w14:textId="77777777" w:rsidR="005002B0" w:rsidRPr="00AF3BAC" w:rsidRDefault="005002B0" w:rsidP="005002B0">
      <w:pPr>
        <w:rPr>
          <w:ins w:id="3" w:author="Microsoft Office User" w:date="2022-08-28T09:44:00Z"/>
        </w:rPr>
      </w:pPr>
    </w:p>
    <w:p w14:paraId="32203A4C" w14:textId="77777777" w:rsidR="005002B0" w:rsidRPr="00AF3BAC" w:rsidRDefault="005002B0" w:rsidP="005002B0">
      <w:pPr>
        <w:pStyle w:val="NormalWeb"/>
        <w:spacing w:before="0" w:beforeAutospacing="0" w:after="0" w:afterAutospacing="0" w:line="480" w:lineRule="auto"/>
        <w:jc w:val="center"/>
        <w:rPr>
          <w:ins w:id="4" w:author="Microsoft Office User" w:date="2022-08-28T09:44:00Z"/>
        </w:rPr>
      </w:pPr>
      <w:ins w:id="5" w:author="Microsoft Office User" w:date="2022-08-28T09:44:00Z">
        <w:r w:rsidRPr="00AF3BAC">
          <w:rPr>
            <w:color w:val="000000"/>
            <w:rPrChange w:id="6" w:author="Microsoft Office User" w:date="2022-08-28T10:14:00Z">
              <w:rPr>
                <w:color w:val="000000"/>
                <w:sz w:val="22"/>
                <w:szCs w:val="22"/>
              </w:rPr>
            </w:rPrChange>
          </w:rPr>
          <w:t>Jamie Cummins</w:t>
        </w:r>
        <w:r w:rsidRPr="00AF3BAC">
          <w:rPr>
            <w:color w:val="000000"/>
            <w:vertAlign w:val="superscript"/>
            <w:rPrChange w:id="7" w:author="Microsoft Office User" w:date="2022-08-28T10:14:00Z">
              <w:rPr>
                <w:color w:val="000000"/>
                <w:sz w:val="13"/>
                <w:szCs w:val="13"/>
                <w:vertAlign w:val="superscript"/>
              </w:rPr>
            </w:rPrChange>
          </w:rPr>
          <w:t>1</w:t>
        </w:r>
        <w:r w:rsidRPr="00AF3BAC">
          <w:rPr>
            <w:color w:val="000000"/>
            <w:rPrChange w:id="8" w:author="Microsoft Office User" w:date="2022-08-28T10:14:00Z">
              <w:rPr>
                <w:color w:val="000000"/>
                <w:sz w:val="22"/>
                <w:szCs w:val="22"/>
              </w:rPr>
            </w:rPrChange>
          </w:rPr>
          <w:t xml:space="preserve"> &amp; Ian Hussey</w:t>
        </w:r>
        <w:r w:rsidRPr="00AF3BAC">
          <w:rPr>
            <w:color w:val="000000"/>
            <w:vertAlign w:val="superscript"/>
            <w:rPrChange w:id="9" w:author="Microsoft Office User" w:date="2022-08-28T10:14:00Z">
              <w:rPr>
                <w:color w:val="000000"/>
                <w:sz w:val="13"/>
                <w:szCs w:val="13"/>
                <w:vertAlign w:val="superscript"/>
              </w:rPr>
            </w:rPrChange>
          </w:rPr>
          <w:t>2</w:t>
        </w:r>
      </w:ins>
    </w:p>
    <w:p w14:paraId="19693933" w14:textId="77777777" w:rsidR="005002B0" w:rsidRPr="00AF3BAC" w:rsidRDefault="005002B0" w:rsidP="005002B0">
      <w:pPr>
        <w:rPr>
          <w:ins w:id="10" w:author="Microsoft Office User" w:date="2022-08-28T09:44:00Z"/>
        </w:rPr>
      </w:pPr>
    </w:p>
    <w:p w14:paraId="74C406DB" w14:textId="77777777" w:rsidR="005002B0" w:rsidRPr="00AF3BAC" w:rsidRDefault="005002B0" w:rsidP="005002B0">
      <w:pPr>
        <w:pStyle w:val="NormalWeb"/>
        <w:spacing w:before="0" w:beforeAutospacing="0" w:after="0" w:afterAutospacing="0" w:line="480" w:lineRule="auto"/>
        <w:jc w:val="center"/>
        <w:rPr>
          <w:ins w:id="11" w:author="Microsoft Office User" w:date="2022-08-28T09:44:00Z"/>
        </w:rPr>
      </w:pPr>
      <w:ins w:id="12" w:author="Microsoft Office User" w:date="2022-08-28T09:44:00Z">
        <w:r w:rsidRPr="00AF3BAC">
          <w:rPr>
            <w:i/>
            <w:iCs/>
            <w:color w:val="000000"/>
            <w:vertAlign w:val="superscript"/>
            <w:rPrChange w:id="13" w:author="Microsoft Office User" w:date="2022-08-28T10:14:00Z">
              <w:rPr>
                <w:i/>
                <w:iCs/>
                <w:color w:val="000000"/>
                <w:sz w:val="13"/>
                <w:szCs w:val="13"/>
                <w:vertAlign w:val="superscript"/>
              </w:rPr>
            </w:rPrChange>
          </w:rPr>
          <w:t>1</w:t>
        </w:r>
        <w:r w:rsidRPr="00AF3BAC">
          <w:rPr>
            <w:i/>
            <w:iCs/>
            <w:color w:val="000000"/>
            <w:rPrChange w:id="14" w:author="Microsoft Office User" w:date="2022-08-28T10:14:00Z">
              <w:rPr>
                <w:i/>
                <w:iCs/>
                <w:color w:val="000000"/>
                <w:sz w:val="22"/>
                <w:szCs w:val="22"/>
              </w:rPr>
            </w:rPrChange>
          </w:rPr>
          <w:t>Ghent University</w:t>
        </w:r>
      </w:ins>
    </w:p>
    <w:p w14:paraId="1F47FBA4" w14:textId="77777777" w:rsidR="005002B0" w:rsidRPr="00AF3BAC" w:rsidRDefault="005002B0" w:rsidP="005002B0">
      <w:pPr>
        <w:pStyle w:val="NormalWeb"/>
        <w:spacing w:before="0" w:beforeAutospacing="0" w:after="0" w:afterAutospacing="0" w:line="480" w:lineRule="auto"/>
        <w:jc w:val="center"/>
        <w:rPr>
          <w:ins w:id="15" w:author="Microsoft Office User" w:date="2022-08-28T09:44:00Z"/>
        </w:rPr>
      </w:pPr>
      <w:ins w:id="16" w:author="Microsoft Office User" w:date="2022-08-28T09:44:00Z">
        <w:r w:rsidRPr="00AF3BAC">
          <w:rPr>
            <w:i/>
            <w:iCs/>
            <w:color w:val="000000"/>
            <w:vertAlign w:val="superscript"/>
            <w:rPrChange w:id="17" w:author="Microsoft Office User" w:date="2022-08-28T10:14:00Z">
              <w:rPr>
                <w:i/>
                <w:iCs/>
                <w:color w:val="000000"/>
                <w:sz w:val="13"/>
                <w:szCs w:val="13"/>
                <w:vertAlign w:val="superscript"/>
              </w:rPr>
            </w:rPrChange>
          </w:rPr>
          <w:t>2</w:t>
        </w:r>
        <w:r w:rsidRPr="00AF3BAC">
          <w:rPr>
            <w:i/>
            <w:iCs/>
            <w:color w:val="000000"/>
            <w:rPrChange w:id="18" w:author="Microsoft Office User" w:date="2022-08-28T10:14:00Z">
              <w:rPr>
                <w:i/>
                <w:iCs/>
                <w:color w:val="000000"/>
                <w:sz w:val="22"/>
                <w:szCs w:val="22"/>
              </w:rPr>
            </w:rPrChange>
          </w:rPr>
          <w:t>Ruhr University Bochum</w:t>
        </w:r>
      </w:ins>
    </w:p>
    <w:p w14:paraId="278D94A0" w14:textId="77777777" w:rsidR="005002B0" w:rsidRPr="00AF3BAC" w:rsidRDefault="005002B0" w:rsidP="005002B0">
      <w:pPr>
        <w:spacing w:after="240"/>
        <w:rPr>
          <w:ins w:id="19" w:author="Microsoft Office User" w:date="2022-08-28T09:44:00Z"/>
        </w:rPr>
      </w:pPr>
    </w:p>
    <w:p w14:paraId="7D8B93FD" w14:textId="77777777" w:rsidR="005002B0" w:rsidRPr="00AF3BAC" w:rsidRDefault="005002B0" w:rsidP="005002B0">
      <w:pPr>
        <w:pStyle w:val="NormalWeb"/>
        <w:spacing w:before="0" w:beforeAutospacing="0" w:after="0" w:afterAutospacing="0" w:line="480" w:lineRule="auto"/>
        <w:jc w:val="center"/>
        <w:rPr>
          <w:ins w:id="20" w:author="Microsoft Office User" w:date="2022-08-28T09:44:00Z"/>
        </w:rPr>
      </w:pPr>
      <w:ins w:id="21" w:author="Microsoft Office User" w:date="2022-08-28T09:44:00Z">
        <w:r w:rsidRPr="00AF3BAC">
          <w:rPr>
            <w:i/>
            <w:iCs/>
            <w:color w:val="000000"/>
            <w:rPrChange w:id="22" w:author="Microsoft Office User" w:date="2022-08-28T10:14:00Z">
              <w:rPr>
                <w:i/>
                <w:iCs/>
                <w:color w:val="000000"/>
                <w:sz w:val="22"/>
                <w:szCs w:val="22"/>
              </w:rPr>
            </w:rPrChange>
          </w:rPr>
          <w:t>Pre-registration</w:t>
        </w:r>
      </w:ins>
    </w:p>
    <w:p w14:paraId="6EB95741" w14:textId="77777777" w:rsidR="005002B0" w:rsidRPr="00AF3BAC" w:rsidRDefault="005002B0" w:rsidP="005002B0">
      <w:pPr>
        <w:spacing w:after="240"/>
        <w:rPr>
          <w:ins w:id="23" w:author="Microsoft Office User" w:date="2022-08-28T09:44:00Z"/>
        </w:rPr>
      </w:pPr>
      <w:ins w:id="24" w:author="Microsoft Office User" w:date="2022-08-28T09:44:00Z">
        <w:r w:rsidRPr="00AF3BAC">
          <w:br/>
        </w:r>
      </w:ins>
    </w:p>
    <w:p w14:paraId="57554CAD" w14:textId="6CBC5BCD" w:rsidR="005002B0" w:rsidRPr="00AF3BAC" w:rsidRDefault="005002B0" w:rsidP="005002B0">
      <w:pPr>
        <w:pStyle w:val="NormalWeb"/>
        <w:spacing w:before="0" w:beforeAutospacing="0" w:after="0" w:afterAutospacing="0" w:line="480" w:lineRule="auto"/>
        <w:rPr>
          <w:ins w:id="25" w:author="Microsoft Office User" w:date="2022-08-28T09:44:00Z"/>
        </w:rPr>
      </w:pPr>
      <w:ins w:id="26" w:author="Microsoft Office User" w:date="2022-08-28T09:44:00Z">
        <w:r w:rsidRPr="00AF3BAC">
          <w:rPr>
            <w:i/>
            <w:iCs/>
            <w:color w:val="000000"/>
            <w:rPrChange w:id="27" w:author="Microsoft Office User" w:date="2022-08-28T10:14:00Z">
              <w:rPr>
                <w:i/>
                <w:iCs/>
                <w:color w:val="000000"/>
                <w:sz w:val="22"/>
                <w:szCs w:val="22"/>
              </w:rPr>
            </w:rPrChange>
          </w:rPr>
          <w:t xml:space="preserve">Author </w:t>
        </w:r>
        <w:proofErr w:type="gramStart"/>
        <w:r w:rsidRPr="00AF3BAC">
          <w:rPr>
            <w:i/>
            <w:iCs/>
            <w:color w:val="000000"/>
            <w:rPrChange w:id="28" w:author="Microsoft Office User" w:date="2022-08-28T10:14:00Z">
              <w:rPr>
                <w:i/>
                <w:iCs/>
                <w:color w:val="000000"/>
                <w:sz w:val="22"/>
                <w:szCs w:val="22"/>
              </w:rPr>
            </w:rPrChange>
          </w:rPr>
          <w:t>note</w:t>
        </w:r>
        <w:proofErr w:type="gramEnd"/>
        <w:r w:rsidRPr="00AF3BAC">
          <w:rPr>
            <w:i/>
            <w:iCs/>
            <w:color w:val="000000"/>
            <w:rPrChange w:id="29" w:author="Microsoft Office User" w:date="2022-08-28T10:14:00Z">
              <w:rPr>
                <w:i/>
                <w:iCs/>
                <w:color w:val="000000"/>
                <w:sz w:val="22"/>
                <w:szCs w:val="22"/>
              </w:rPr>
            </w:rPrChange>
          </w:rPr>
          <w:t xml:space="preserve">: </w:t>
        </w:r>
        <w:r w:rsidRPr="00AF3BAC">
          <w:rPr>
            <w:color w:val="000000"/>
            <w:rPrChange w:id="30" w:author="Microsoft Office User" w:date="2022-08-28T10:14:00Z">
              <w:rPr>
                <w:color w:val="000000"/>
                <w:sz w:val="22"/>
                <w:szCs w:val="22"/>
              </w:rPr>
            </w:rPrChange>
          </w:rPr>
          <w:t xml:space="preserve">JC, Department of Experimental Clinical and Health Psychology, Ghent University, &amp; IH, Faculty of Psychology, Ruhr-Universität Bochum. JC </w:t>
        </w:r>
      </w:ins>
      <w:ins w:id="31" w:author="Microsoft Office User" w:date="2022-08-28T10:14:00Z">
        <w:r w:rsidR="00AF3BAC">
          <w:rPr>
            <w:color w:val="000000"/>
          </w:rPr>
          <w:t xml:space="preserve">was </w:t>
        </w:r>
      </w:ins>
      <w:ins w:id="32" w:author="Microsoft Office User" w:date="2022-08-28T09:44:00Z">
        <w:r w:rsidRPr="00AF3BAC">
          <w:rPr>
            <w:color w:val="000000"/>
            <w:rPrChange w:id="33" w:author="Microsoft Office User" w:date="2022-08-28T10:14:00Z">
              <w:rPr>
                <w:color w:val="000000"/>
                <w:sz w:val="22"/>
                <w:szCs w:val="22"/>
              </w:rPr>
            </w:rPrChange>
          </w:rPr>
          <w:t xml:space="preserve">supported by </w:t>
        </w:r>
      </w:ins>
      <w:ins w:id="34" w:author="Microsoft Office User" w:date="2022-08-28T10:14:00Z">
        <w:r w:rsidR="00AF3BAC">
          <w:rPr>
            <w:color w:val="000000"/>
          </w:rPr>
          <w:t>FWO g</w:t>
        </w:r>
      </w:ins>
      <w:ins w:id="35" w:author="Microsoft Office User" w:date="2022-08-28T09:44:00Z">
        <w:r w:rsidRPr="00AF3BAC">
          <w:rPr>
            <w:color w:val="000000"/>
            <w:rPrChange w:id="36" w:author="Microsoft Office User" w:date="2022-08-28T10:14:00Z">
              <w:rPr>
                <w:color w:val="000000"/>
                <w:sz w:val="22"/>
                <w:szCs w:val="22"/>
              </w:rPr>
            </w:rPrChange>
          </w:rPr>
          <w:t xml:space="preserve">rant BOF16/MET_V/002 to Jan De Houwer. IH was supported by the META-REP Priority Program of the German Research Foundation (#464488178). Correspondence concerning this article should be sent to </w:t>
        </w:r>
        <w:r w:rsidRPr="00AF3BAC">
          <w:fldChar w:fldCharType="begin"/>
        </w:r>
        <w:r w:rsidRPr="00AF3BAC">
          <w:instrText xml:space="preserve"> HYPERLINK "mailto:jamie.cummins@UGent.be" </w:instrText>
        </w:r>
        <w:r w:rsidRPr="00AF3BAC">
          <w:fldChar w:fldCharType="separate"/>
        </w:r>
        <w:r w:rsidRPr="00AF3BAC">
          <w:rPr>
            <w:rStyle w:val="Hyperlink"/>
            <w:rPrChange w:id="37" w:author="Microsoft Office User" w:date="2022-08-28T10:14:00Z">
              <w:rPr>
                <w:rStyle w:val="Hyperlink"/>
                <w:sz w:val="22"/>
                <w:szCs w:val="22"/>
              </w:rPr>
            </w:rPrChange>
          </w:rPr>
          <w:t>jamie.cummins@UGent.be</w:t>
        </w:r>
        <w:r w:rsidRPr="00AF3BAC">
          <w:fldChar w:fldCharType="end"/>
        </w:r>
        <w:r w:rsidRPr="00AF3BAC">
          <w:rPr>
            <w:color w:val="000000"/>
            <w:rPrChange w:id="38" w:author="Microsoft Office User" w:date="2022-08-28T10:14:00Z">
              <w:rPr>
                <w:color w:val="000000"/>
                <w:sz w:val="22"/>
                <w:szCs w:val="22"/>
              </w:rPr>
            </w:rPrChange>
          </w:rPr>
          <w:t xml:space="preserve"> or </w:t>
        </w:r>
        <w:r w:rsidRPr="00AF3BAC">
          <w:fldChar w:fldCharType="begin"/>
        </w:r>
        <w:r w:rsidRPr="00AF3BAC">
          <w:instrText xml:space="preserve"> HYPERLINK "mailto:ian.hussey@rub.de" </w:instrText>
        </w:r>
        <w:r w:rsidRPr="00AF3BAC">
          <w:fldChar w:fldCharType="separate"/>
        </w:r>
        <w:r w:rsidRPr="00AF3BAC">
          <w:rPr>
            <w:rStyle w:val="Hyperlink"/>
            <w:rPrChange w:id="39" w:author="Microsoft Office User" w:date="2022-08-28T10:14:00Z">
              <w:rPr>
                <w:rStyle w:val="Hyperlink"/>
                <w:sz w:val="22"/>
                <w:szCs w:val="22"/>
              </w:rPr>
            </w:rPrChange>
          </w:rPr>
          <w:t>ian.hussey@rub.de</w:t>
        </w:r>
        <w:r w:rsidRPr="00AF3BAC">
          <w:fldChar w:fldCharType="end"/>
        </w:r>
        <w:r w:rsidRPr="00AF3BAC">
          <w:rPr>
            <w:color w:val="000000"/>
            <w:rPrChange w:id="40" w:author="Microsoft Office User" w:date="2022-08-28T10:14:00Z">
              <w:rPr>
                <w:color w:val="000000"/>
                <w:sz w:val="22"/>
                <w:szCs w:val="22"/>
              </w:rPr>
            </w:rPrChange>
          </w:rPr>
          <w:t>.</w:t>
        </w:r>
      </w:ins>
    </w:p>
    <w:p w14:paraId="7E6B709F" w14:textId="77777777" w:rsidR="005002B0" w:rsidRPr="00AF3BAC" w:rsidRDefault="005002B0" w:rsidP="005002B0">
      <w:pPr>
        <w:rPr>
          <w:ins w:id="41" w:author="Microsoft Office User" w:date="2022-08-28T09:44:00Z"/>
        </w:rPr>
      </w:pPr>
    </w:p>
    <w:p w14:paraId="673A887F" w14:textId="45128D02" w:rsidR="0051793A" w:rsidRPr="00AF3BAC" w:rsidDel="005002B0" w:rsidRDefault="00742482" w:rsidP="0051793A">
      <w:pPr>
        <w:spacing w:line="480" w:lineRule="auto"/>
        <w:jc w:val="center"/>
        <w:rPr>
          <w:del w:id="42" w:author="Microsoft Office User" w:date="2022-08-28T09:44:00Z"/>
          <w:b/>
        </w:rPr>
      </w:pPr>
      <w:commentRangeStart w:id="43"/>
      <w:del w:id="44" w:author="Microsoft Office User" w:date="2022-08-28T09:44:00Z">
        <w:r w:rsidRPr="00AF3BAC" w:rsidDel="005002B0">
          <w:delText>The accuracy of individual implicit measure scores</w:delText>
        </w:r>
        <w:commentRangeEnd w:id="43"/>
        <w:r w:rsidR="00894054" w:rsidRPr="00AF3BAC" w:rsidDel="005002B0">
          <w:rPr>
            <w:rStyle w:val="CommentReference"/>
            <w:sz w:val="24"/>
            <w:szCs w:val="24"/>
            <w:rPrChange w:id="45" w:author="Microsoft Office User" w:date="2022-08-28T10:14:00Z">
              <w:rPr>
                <w:rStyle w:val="CommentReference"/>
              </w:rPr>
            </w:rPrChange>
          </w:rPr>
          <w:commentReference w:id="43"/>
        </w:r>
      </w:del>
    </w:p>
    <w:p w14:paraId="4B934BEC" w14:textId="73B854C6" w:rsidR="0051793A" w:rsidRPr="00AF3BAC" w:rsidDel="005002B0" w:rsidRDefault="0051793A" w:rsidP="0051793A">
      <w:pPr>
        <w:spacing w:line="480" w:lineRule="auto"/>
        <w:jc w:val="center"/>
        <w:rPr>
          <w:del w:id="46" w:author="Microsoft Office User" w:date="2022-08-28T09:44:00Z"/>
          <w:b/>
        </w:rPr>
      </w:pPr>
    </w:p>
    <w:p w14:paraId="6CD48A21" w14:textId="019921FA" w:rsidR="0051793A" w:rsidRPr="00AF3BAC" w:rsidDel="005002B0" w:rsidRDefault="0051793A" w:rsidP="0051793A">
      <w:pPr>
        <w:spacing w:line="480" w:lineRule="auto"/>
        <w:jc w:val="center"/>
        <w:rPr>
          <w:del w:id="47" w:author="Microsoft Office User" w:date="2022-08-28T09:44:00Z"/>
          <w:b/>
        </w:rPr>
      </w:pPr>
    </w:p>
    <w:p w14:paraId="30C3F552" w14:textId="6AB9129D" w:rsidR="0051793A" w:rsidRPr="00AF3BAC" w:rsidDel="005002B0" w:rsidRDefault="0051793A" w:rsidP="0051793A">
      <w:pPr>
        <w:spacing w:line="480" w:lineRule="auto"/>
        <w:jc w:val="center"/>
        <w:rPr>
          <w:del w:id="48" w:author="Microsoft Office User" w:date="2022-08-28T09:44:00Z"/>
        </w:rPr>
      </w:pPr>
    </w:p>
    <w:p w14:paraId="68A722D4" w14:textId="590C03FA" w:rsidR="0051793A" w:rsidRPr="00AF3BAC" w:rsidDel="005002B0" w:rsidRDefault="0051793A" w:rsidP="0051793A">
      <w:pPr>
        <w:spacing w:line="480" w:lineRule="auto"/>
        <w:jc w:val="center"/>
        <w:rPr>
          <w:del w:id="49" w:author="Microsoft Office User" w:date="2022-08-28T09:44:00Z"/>
        </w:rPr>
      </w:pPr>
    </w:p>
    <w:p w14:paraId="6EF00943" w14:textId="6878688C" w:rsidR="0051793A" w:rsidRPr="00AF3BAC" w:rsidDel="005002B0" w:rsidRDefault="0051793A" w:rsidP="0051793A">
      <w:pPr>
        <w:spacing w:line="480" w:lineRule="auto"/>
        <w:jc w:val="center"/>
        <w:rPr>
          <w:del w:id="50" w:author="Microsoft Office User" w:date="2022-08-28T09:44:00Z"/>
          <w:vertAlign w:val="superscript"/>
          <w:lang w:val="nl-BE"/>
        </w:rPr>
      </w:pPr>
      <w:del w:id="51" w:author="Microsoft Office User" w:date="2022-08-28T09:44:00Z">
        <w:r w:rsidRPr="00AF3BAC" w:rsidDel="005002B0">
          <w:rPr>
            <w:lang w:val="nl-BE"/>
          </w:rPr>
          <w:delText>Jamie Cummins</w:delText>
        </w:r>
        <w:r w:rsidRPr="00AF3BAC" w:rsidDel="005002B0">
          <w:rPr>
            <w:vertAlign w:val="superscript"/>
            <w:lang w:val="nl-BE"/>
          </w:rPr>
          <w:delText>1</w:delText>
        </w:r>
        <w:r w:rsidRPr="00AF3BAC" w:rsidDel="005002B0">
          <w:rPr>
            <w:lang w:val="nl-BE"/>
          </w:rPr>
          <w:delText xml:space="preserve"> &amp; Ian Hussey</w:delText>
        </w:r>
        <w:r w:rsidRPr="00AF3BAC" w:rsidDel="005002B0">
          <w:rPr>
            <w:vertAlign w:val="superscript"/>
            <w:lang w:val="nl-BE"/>
          </w:rPr>
          <w:delText>2</w:delText>
        </w:r>
      </w:del>
    </w:p>
    <w:p w14:paraId="09A03EE9" w14:textId="582AEE74" w:rsidR="0051793A" w:rsidRPr="00AF3BAC" w:rsidDel="005002B0" w:rsidRDefault="0051793A" w:rsidP="0051793A">
      <w:pPr>
        <w:spacing w:line="480" w:lineRule="auto"/>
        <w:jc w:val="center"/>
        <w:rPr>
          <w:del w:id="52" w:author="Microsoft Office User" w:date="2022-08-28T09:44:00Z"/>
          <w:lang w:val="nl-BE"/>
        </w:rPr>
      </w:pPr>
      <w:del w:id="53" w:author="Microsoft Office User" w:date="2022-08-28T09:44:00Z">
        <w:r w:rsidRPr="00AF3BAC" w:rsidDel="005002B0">
          <w:rPr>
            <w:vertAlign w:val="superscript"/>
            <w:lang w:val="nl-BE"/>
          </w:rPr>
          <w:delText>1</w:delText>
        </w:r>
        <w:r w:rsidRPr="00AF3BAC" w:rsidDel="005002B0">
          <w:rPr>
            <w:lang w:val="nl-BE"/>
          </w:rPr>
          <w:delText>Ghent University, Belgium</w:delText>
        </w:r>
      </w:del>
    </w:p>
    <w:p w14:paraId="639A35F4" w14:textId="4C96D6CF" w:rsidR="0051793A" w:rsidRPr="00AF3BAC" w:rsidDel="005002B0" w:rsidRDefault="0051793A" w:rsidP="0051793A">
      <w:pPr>
        <w:spacing w:line="480" w:lineRule="auto"/>
        <w:jc w:val="center"/>
        <w:rPr>
          <w:del w:id="54" w:author="Microsoft Office User" w:date="2022-08-28T09:44:00Z"/>
          <w:lang w:val="nl-BE"/>
        </w:rPr>
      </w:pPr>
      <w:del w:id="55" w:author="Microsoft Office User" w:date="2022-08-28T09:44:00Z">
        <w:r w:rsidRPr="00AF3BAC" w:rsidDel="005002B0">
          <w:rPr>
            <w:vertAlign w:val="superscript"/>
            <w:lang w:val="nl-BE"/>
          </w:rPr>
          <w:delText>2</w:delText>
        </w:r>
        <w:r w:rsidRPr="00AF3BAC" w:rsidDel="005002B0">
          <w:rPr>
            <w:lang w:val="nl-BE"/>
          </w:rPr>
          <w:delText>Ruhr University Bochum, Germany</w:delText>
        </w:r>
      </w:del>
    </w:p>
    <w:p w14:paraId="2E14AC28" w14:textId="51BB9DC9" w:rsidR="0051793A" w:rsidRPr="00AF3BAC" w:rsidDel="005002B0" w:rsidRDefault="0051793A" w:rsidP="0051793A">
      <w:pPr>
        <w:spacing w:line="480" w:lineRule="auto"/>
        <w:jc w:val="center"/>
        <w:rPr>
          <w:del w:id="56" w:author="Microsoft Office User" w:date="2022-08-28T09:44:00Z"/>
          <w:lang w:val="nl-BE"/>
        </w:rPr>
      </w:pPr>
    </w:p>
    <w:p w14:paraId="6A1D3E30" w14:textId="25A11903" w:rsidR="0051793A" w:rsidRPr="00AF3BAC" w:rsidDel="005002B0" w:rsidRDefault="0051793A" w:rsidP="0051793A">
      <w:pPr>
        <w:spacing w:line="480" w:lineRule="auto"/>
        <w:jc w:val="center"/>
        <w:rPr>
          <w:del w:id="57" w:author="Microsoft Office User" w:date="2022-08-28T09:44:00Z"/>
          <w:lang w:val="nl-BE"/>
        </w:rPr>
      </w:pPr>
    </w:p>
    <w:p w14:paraId="7EE7B876" w14:textId="30495EA2" w:rsidR="0051793A" w:rsidRPr="00AF3BAC" w:rsidDel="005002B0" w:rsidRDefault="0051793A" w:rsidP="0051793A">
      <w:pPr>
        <w:spacing w:line="480" w:lineRule="auto"/>
        <w:rPr>
          <w:del w:id="58" w:author="Microsoft Office User" w:date="2022-08-28T09:44:00Z"/>
          <w:lang w:val="nl-BE"/>
        </w:rPr>
      </w:pPr>
    </w:p>
    <w:p w14:paraId="1A9C7ED4" w14:textId="77777777" w:rsidR="0051793A" w:rsidRPr="00AF3BAC" w:rsidDel="00537D01" w:rsidRDefault="0051793A" w:rsidP="0051793A">
      <w:pPr>
        <w:spacing w:line="480" w:lineRule="auto"/>
        <w:rPr>
          <w:del w:id="59" w:author="Microsoft Office User" w:date="2022-08-19T14:41:00Z"/>
          <w:lang w:val="nl-BE"/>
        </w:rPr>
      </w:pPr>
    </w:p>
    <w:p w14:paraId="00BA5D84" w14:textId="77777777" w:rsidR="0051793A" w:rsidRPr="00AF3BAC" w:rsidDel="00537D01" w:rsidRDefault="0051793A" w:rsidP="0051793A">
      <w:pPr>
        <w:spacing w:line="480" w:lineRule="auto"/>
        <w:rPr>
          <w:del w:id="60" w:author="Microsoft Office User" w:date="2022-08-19T14:41:00Z"/>
          <w:lang w:val="nl-BE"/>
        </w:rPr>
      </w:pPr>
    </w:p>
    <w:p w14:paraId="08A243E8" w14:textId="09C03ED4" w:rsidR="0051793A" w:rsidRPr="00AF3BAC" w:rsidDel="005002B0" w:rsidRDefault="0051793A" w:rsidP="0051793A">
      <w:pPr>
        <w:spacing w:line="480" w:lineRule="auto"/>
        <w:rPr>
          <w:del w:id="61" w:author="Microsoft Office User" w:date="2022-08-28T09:44:00Z"/>
          <w:lang w:val="nl-BE"/>
        </w:rPr>
      </w:pPr>
    </w:p>
    <w:p w14:paraId="5413E28A" w14:textId="2F36F38E" w:rsidR="0051793A" w:rsidRPr="00AF3BAC" w:rsidDel="005002B0" w:rsidRDefault="0051793A" w:rsidP="0051793A">
      <w:pPr>
        <w:spacing w:line="480" w:lineRule="auto"/>
        <w:rPr>
          <w:del w:id="62" w:author="Microsoft Office User" w:date="2022-08-28T09:44:00Z"/>
          <w:lang w:val="nl-BE"/>
        </w:rPr>
      </w:pPr>
    </w:p>
    <w:p w14:paraId="19E6A383" w14:textId="6A2A4C53" w:rsidR="0051793A" w:rsidRPr="00AF3BAC" w:rsidDel="005002B0" w:rsidRDefault="0051793A" w:rsidP="0051793A">
      <w:pPr>
        <w:spacing w:line="480" w:lineRule="auto"/>
        <w:rPr>
          <w:del w:id="63" w:author="Microsoft Office User" w:date="2022-08-28T09:44:00Z"/>
          <w:lang w:val="nl-BE"/>
        </w:rPr>
      </w:pPr>
    </w:p>
    <w:p w14:paraId="401B8C71" w14:textId="0166E676" w:rsidR="0051793A" w:rsidRPr="00AF3BAC" w:rsidDel="005002B0" w:rsidRDefault="0051793A" w:rsidP="0051793A">
      <w:pPr>
        <w:spacing w:line="480" w:lineRule="auto"/>
        <w:jc w:val="center"/>
        <w:rPr>
          <w:del w:id="64" w:author="Microsoft Office User" w:date="2022-08-28T09:44:00Z"/>
          <w:b/>
        </w:rPr>
      </w:pPr>
      <w:del w:id="65" w:author="Microsoft Office User" w:date="2022-08-28T09:44:00Z">
        <w:r w:rsidRPr="00AF3BAC" w:rsidDel="005002B0">
          <w:rPr>
            <w:b/>
          </w:rPr>
          <w:delText>Author note</w:delText>
        </w:r>
      </w:del>
    </w:p>
    <w:p w14:paraId="7BE79933" w14:textId="3E8A0C30" w:rsidR="0051793A" w:rsidRPr="00AF3BAC" w:rsidDel="005002B0" w:rsidRDefault="0051793A" w:rsidP="001C0C13">
      <w:pPr>
        <w:adjustRightInd w:val="0"/>
        <w:spacing w:line="480" w:lineRule="auto"/>
        <w:jc w:val="both"/>
        <w:rPr>
          <w:del w:id="66" w:author="Microsoft Office User" w:date="2022-08-28T09:44:00Z"/>
          <w:lang w:val="en-IE"/>
        </w:rPr>
      </w:pPr>
      <w:del w:id="67" w:author="Microsoft Office User" w:date="2022-08-28T09:44:00Z">
        <w:r w:rsidRPr="00AF3BAC" w:rsidDel="005002B0">
          <w:tab/>
          <w:delText xml:space="preserve">JC, </w:delText>
        </w:r>
        <w:r w:rsidRPr="00AF3BAC" w:rsidDel="005002B0">
          <w:rPr>
            <w:lang w:val="en-IE"/>
          </w:rPr>
          <w:delText xml:space="preserve">Department of Experimental Clinical and Health Psychology, Ghent University, &amp; IH, </w:delText>
        </w:r>
      </w:del>
      <w:del w:id="68" w:author="Microsoft Office User" w:date="2022-08-19T14:44:00Z">
        <w:r w:rsidRPr="00AF3BAC" w:rsidDel="008124E9">
          <w:rPr>
            <w:lang w:val="en-IE"/>
          </w:rPr>
          <w:delText xml:space="preserve">Department </w:delText>
        </w:r>
      </w:del>
      <w:del w:id="69" w:author="Microsoft Office User" w:date="2022-08-28T09:44:00Z">
        <w:r w:rsidRPr="00AF3BAC" w:rsidDel="005002B0">
          <w:rPr>
            <w:lang w:val="en-IE"/>
          </w:rPr>
          <w:delText xml:space="preserve">of Psychology, Ruhr University Bochum. </w:delText>
        </w:r>
      </w:del>
      <w:del w:id="70" w:author="Microsoft Office User" w:date="2022-08-19T14:41:00Z">
        <w:r w:rsidRPr="00AF3BAC" w:rsidDel="00894054">
          <w:delText xml:space="preserve">This research </w:delText>
        </w:r>
      </w:del>
      <w:del w:id="71" w:author="Microsoft Office User" w:date="2022-08-28T09:44:00Z">
        <w:r w:rsidRPr="00AF3BAC" w:rsidDel="005002B0">
          <w:delText>was conducted with the support of Grant BOF16/MET_V/002 to Jan De Houwer</w:delText>
        </w:r>
      </w:del>
      <w:del w:id="72" w:author="Microsoft Office User" w:date="2022-08-19T14:41:00Z">
        <w:r w:rsidRPr="00AF3BAC" w:rsidDel="00894054">
          <w:delText xml:space="preserve"> and XXX</w:delText>
        </w:r>
        <w:r w:rsidRPr="00AF3BAC" w:rsidDel="001C0C13">
          <w:delText xml:space="preserve">. </w:delText>
        </w:r>
      </w:del>
      <w:del w:id="73" w:author="Microsoft Office User" w:date="2022-08-28T09:44:00Z">
        <w:r w:rsidRPr="00AF3BAC" w:rsidDel="005002B0">
          <w:rPr>
            <w:lang w:val="en-IE"/>
          </w:rPr>
          <w:delText xml:space="preserve">Correspondence should be sent to </w:delText>
        </w:r>
        <w:r w:rsidRPr="00AF3BAC" w:rsidDel="005002B0">
          <w:fldChar w:fldCharType="begin"/>
        </w:r>
        <w:r w:rsidRPr="00AF3BAC" w:rsidDel="005002B0">
          <w:delInstrText xml:space="preserve"> HYPERLINK "mailto:jamie.cummins@UGent.be" </w:delInstrText>
        </w:r>
        <w:r w:rsidRPr="00AF3BAC" w:rsidDel="005002B0">
          <w:fldChar w:fldCharType="separate"/>
        </w:r>
        <w:r w:rsidRPr="00AF3BAC" w:rsidDel="005002B0">
          <w:rPr>
            <w:rStyle w:val="Hyperlink"/>
            <w:lang w:val="en-IE"/>
          </w:rPr>
          <w:delText>jamie.cummins@UGent.be</w:delText>
        </w:r>
        <w:r w:rsidRPr="00AF3BAC" w:rsidDel="005002B0">
          <w:rPr>
            <w:rStyle w:val="Hyperlink"/>
            <w:lang w:val="en-IE"/>
          </w:rPr>
          <w:fldChar w:fldCharType="end"/>
        </w:r>
        <w:r w:rsidRPr="00AF3BAC" w:rsidDel="005002B0">
          <w:rPr>
            <w:lang w:val="en-IE"/>
          </w:rPr>
          <w:delText>.</w:delText>
        </w:r>
      </w:del>
    </w:p>
    <w:p w14:paraId="155F4F45" w14:textId="77777777" w:rsidR="003200C7" w:rsidRPr="00AF3BAC" w:rsidRDefault="003200C7">
      <w:pPr>
        <w:pBdr>
          <w:top w:val="none" w:sz="0" w:space="0" w:color="auto"/>
          <w:left w:val="none" w:sz="0" w:space="0" w:color="auto"/>
          <w:bottom w:val="none" w:sz="0" w:space="0" w:color="auto"/>
          <w:right w:val="none" w:sz="0" w:space="0" w:color="auto"/>
          <w:between w:val="none" w:sz="0" w:space="0" w:color="auto"/>
          <w:bar w:val="none" w:sz="0" w:color="auto"/>
        </w:pBdr>
        <w:rPr>
          <w:ins w:id="74" w:author="Microsoft Office User" w:date="2022-08-19T14:44:00Z"/>
          <w:b/>
          <w:bCs/>
        </w:rPr>
      </w:pPr>
      <w:ins w:id="75" w:author="Microsoft Office User" w:date="2022-08-19T14:44:00Z">
        <w:r w:rsidRPr="00AF3BAC">
          <w:rPr>
            <w:b/>
            <w:bCs/>
          </w:rPr>
          <w:br w:type="page"/>
        </w:r>
      </w:ins>
    </w:p>
    <w:p w14:paraId="7EED24AC" w14:textId="74DB1FC9" w:rsidR="0051793A" w:rsidRDefault="0051793A" w:rsidP="0051793A">
      <w:pPr>
        <w:spacing w:line="480" w:lineRule="auto"/>
        <w:jc w:val="center"/>
        <w:rPr>
          <w:b/>
          <w:bCs/>
        </w:rPr>
      </w:pPr>
      <w:r>
        <w:rPr>
          <w:b/>
          <w:bCs/>
        </w:rPr>
        <w:lastRenderedPageBreak/>
        <w:t xml:space="preserve">Introduction </w:t>
      </w:r>
    </w:p>
    <w:p w14:paraId="7BC1FAAE" w14:textId="23E14D27" w:rsidR="0051793A" w:rsidRPr="0051793A" w:rsidRDefault="0051793A" w:rsidP="0051793A">
      <w:pPr>
        <w:spacing w:line="480" w:lineRule="auto"/>
      </w:pPr>
      <w:r>
        <w:tab/>
        <w:t xml:space="preserve">The use of implicit measures has become part of the bedrock of social psychology’s efforts </w:t>
      </w:r>
      <w:commentRangeStart w:id="76"/>
      <w:r>
        <w:t>to investigate mental processes</w:t>
      </w:r>
      <w:commentRangeEnd w:id="76"/>
      <w:r w:rsidR="00E553CB">
        <w:rPr>
          <w:rStyle w:val="CommentReference"/>
        </w:rPr>
        <w:commentReference w:id="76"/>
      </w:r>
      <w:r>
        <w:t xml:space="preserve"> assumed to mediate </w:t>
      </w:r>
      <w:r w:rsidR="00295C21">
        <w:t xml:space="preserve">human behavior. The narrative for how these measures came about is well-repeated in the introduction section of many such articles: social psychologists were interested in </w:t>
      </w:r>
    </w:p>
    <w:p w14:paraId="2CB21D3D" w14:textId="48187431" w:rsidR="0051793A" w:rsidRDefault="0051793A" w:rsidP="0051793A">
      <w:pPr>
        <w:spacing w:line="480" w:lineRule="auto"/>
        <w:jc w:val="center"/>
        <w:rPr>
          <w:b/>
          <w:bCs/>
        </w:rPr>
      </w:pPr>
    </w:p>
    <w:p w14:paraId="6D2E5D21" w14:textId="26B7B952" w:rsidR="0051793A" w:rsidRDefault="0051793A" w:rsidP="0051793A">
      <w:pPr>
        <w:spacing w:line="480" w:lineRule="auto"/>
        <w:jc w:val="center"/>
        <w:rPr>
          <w:b/>
          <w:bCs/>
        </w:rPr>
      </w:pPr>
    </w:p>
    <w:p w14:paraId="714D3BDA" w14:textId="77777777" w:rsidR="0051793A" w:rsidRPr="0051793A" w:rsidRDefault="0051793A" w:rsidP="0051793A">
      <w:pPr>
        <w:spacing w:line="480" w:lineRule="auto"/>
        <w:jc w:val="center"/>
        <w:rPr>
          <w:b/>
          <w:bCs/>
        </w:rPr>
      </w:pPr>
    </w:p>
    <w:p w14:paraId="758B381F" w14:textId="3AFE1BD2" w:rsidR="00E97DF3" w:rsidRDefault="00E97DF3" w:rsidP="0051793A">
      <w:pPr>
        <w:spacing w:line="480" w:lineRule="auto"/>
      </w:pPr>
    </w:p>
    <w:p w14:paraId="417E2A6B" w14:textId="202E30A0" w:rsidR="0051793A" w:rsidRDefault="0051793A" w:rsidP="0051793A">
      <w:pPr>
        <w:spacing w:line="480" w:lineRule="auto"/>
      </w:pPr>
    </w:p>
    <w:p w14:paraId="270C373A" w14:textId="1AAF8264" w:rsidR="0051793A" w:rsidRDefault="0051793A" w:rsidP="0051793A">
      <w:pPr>
        <w:spacing w:line="480" w:lineRule="auto"/>
      </w:pPr>
    </w:p>
    <w:p w14:paraId="5A29F365" w14:textId="166B44F5" w:rsidR="0051793A" w:rsidRDefault="0051793A" w:rsidP="0051793A">
      <w:pPr>
        <w:spacing w:line="480" w:lineRule="auto"/>
      </w:pPr>
    </w:p>
    <w:p w14:paraId="2C41279F" w14:textId="5A99D694" w:rsidR="0051793A" w:rsidRDefault="0051793A" w:rsidP="0051793A">
      <w:pPr>
        <w:spacing w:line="480" w:lineRule="auto"/>
      </w:pPr>
    </w:p>
    <w:p w14:paraId="5AC9C11C" w14:textId="090224BE" w:rsidR="0051793A" w:rsidRDefault="0051793A" w:rsidP="0051793A">
      <w:pPr>
        <w:spacing w:line="480" w:lineRule="auto"/>
      </w:pPr>
    </w:p>
    <w:p w14:paraId="32485122" w14:textId="1B5D6377" w:rsidR="0051793A" w:rsidRDefault="0051793A" w:rsidP="0051793A">
      <w:pPr>
        <w:spacing w:line="480" w:lineRule="auto"/>
      </w:pPr>
    </w:p>
    <w:p w14:paraId="68BD8519" w14:textId="49A80B1D" w:rsidR="0051793A" w:rsidRDefault="0051793A" w:rsidP="0051793A">
      <w:pPr>
        <w:spacing w:line="480" w:lineRule="auto"/>
      </w:pPr>
    </w:p>
    <w:p w14:paraId="4EBF3B1D" w14:textId="194BB0BD" w:rsidR="0051793A" w:rsidRDefault="0051793A" w:rsidP="0051793A">
      <w:pPr>
        <w:spacing w:line="480" w:lineRule="auto"/>
      </w:pPr>
    </w:p>
    <w:p w14:paraId="07C7F70A" w14:textId="1D5CECD6" w:rsidR="0051793A" w:rsidRDefault="0051793A" w:rsidP="0051793A">
      <w:pPr>
        <w:spacing w:line="480" w:lineRule="auto"/>
      </w:pPr>
    </w:p>
    <w:p w14:paraId="10F69C0C" w14:textId="5FCD24B7" w:rsidR="0051793A" w:rsidRDefault="0051793A" w:rsidP="0051793A">
      <w:pPr>
        <w:spacing w:line="480" w:lineRule="auto"/>
      </w:pPr>
    </w:p>
    <w:p w14:paraId="5C066EB3" w14:textId="7DD1AA48" w:rsidR="0051793A" w:rsidRDefault="0051793A" w:rsidP="0051793A">
      <w:pPr>
        <w:spacing w:line="480" w:lineRule="auto"/>
      </w:pPr>
    </w:p>
    <w:p w14:paraId="6F7E8384" w14:textId="6388466D" w:rsidR="0051793A" w:rsidRDefault="0051793A" w:rsidP="0051793A">
      <w:pPr>
        <w:spacing w:line="480" w:lineRule="auto"/>
      </w:pPr>
    </w:p>
    <w:p w14:paraId="7E02BDF4" w14:textId="4A3E2B3B" w:rsidR="0051793A" w:rsidRDefault="0051793A" w:rsidP="0051793A">
      <w:pPr>
        <w:spacing w:line="480" w:lineRule="auto"/>
      </w:pPr>
    </w:p>
    <w:p w14:paraId="4E0D5E5C" w14:textId="71E9C6C9" w:rsidR="0051793A" w:rsidRDefault="0051793A" w:rsidP="0051793A">
      <w:pPr>
        <w:spacing w:line="480" w:lineRule="auto"/>
      </w:pPr>
    </w:p>
    <w:p w14:paraId="307C0548" w14:textId="20E3632A" w:rsidR="0051793A" w:rsidRDefault="0051793A" w:rsidP="0051793A">
      <w:pPr>
        <w:spacing w:line="480" w:lineRule="auto"/>
      </w:pPr>
    </w:p>
    <w:p w14:paraId="03223FBA" w14:textId="53F369C2" w:rsidR="0051793A" w:rsidRDefault="0051793A" w:rsidP="0051793A">
      <w:pPr>
        <w:spacing w:line="480" w:lineRule="auto"/>
      </w:pPr>
    </w:p>
    <w:p w14:paraId="3C2D113E" w14:textId="1BE94302" w:rsidR="0051793A" w:rsidRDefault="0051793A" w:rsidP="0051793A">
      <w:pPr>
        <w:spacing w:line="480" w:lineRule="auto"/>
        <w:jc w:val="center"/>
        <w:rPr>
          <w:b/>
          <w:bCs/>
        </w:rPr>
      </w:pPr>
      <w:r>
        <w:rPr>
          <w:b/>
          <w:bCs/>
        </w:rPr>
        <w:lastRenderedPageBreak/>
        <w:t>Method</w:t>
      </w:r>
    </w:p>
    <w:p w14:paraId="36DFAA7B" w14:textId="46D78CB7" w:rsidR="00742482" w:rsidRPr="006D47D3" w:rsidRDefault="00742482" w:rsidP="00742482">
      <w:pPr>
        <w:spacing w:line="480" w:lineRule="auto"/>
        <w:ind w:firstLine="720"/>
        <w:rPr>
          <w:bCs/>
        </w:rPr>
      </w:pPr>
      <w:r w:rsidRPr="006D47D3">
        <w:rPr>
          <w:bCs/>
        </w:rPr>
        <w:t xml:space="preserve">This </w:t>
      </w:r>
      <w:r>
        <w:rPr>
          <w:bCs/>
        </w:rPr>
        <w:t>study uses openly available data acquired from Project Implicit, originally collected by Bar-Anan and Nosek (2014; OSF LINK)</w:t>
      </w:r>
      <w:r w:rsidRPr="006D47D3">
        <w:rPr>
          <w:bCs/>
        </w:rPr>
        <w:t xml:space="preserve">. </w:t>
      </w:r>
      <w:r>
        <w:rPr>
          <w:bCs/>
        </w:rPr>
        <w:t>D</w:t>
      </w:r>
      <w:r w:rsidRPr="006D47D3">
        <w:rPr>
          <w:bCs/>
        </w:rPr>
        <w:t>ata, processing</w:t>
      </w:r>
      <w:r>
        <w:rPr>
          <w:bCs/>
        </w:rPr>
        <w:t xml:space="preserve"> scripts,</w:t>
      </w:r>
      <w:r w:rsidRPr="006D47D3">
        <w:rPr>
          <w:bCs/>
        </w:rPr>
        <w:t xml:space="preserve"> and analysis scripts can be found on the Open Science Framework </w:t>
      </w:r>
      <w:r>
        <w:rPr>
          <w:bCs/>
        </w:rPr>
        <w:t xml:space="preserve">repository for this project </w:t>
      </w:r>
      <w:r w:rsidRPr="006D47D3">
        <w:rPr>
          <w:bCs/>
        </w:rPr>
        <w:t>(XXXX).</w:t>
      </w:r>
    </w:p>
    <w:p w14:paraId="3D9BFC49" w14:textId="77777777" w:rsidR="00742482" w:rsidRPr="006D47D3" w:rsidRDefault="00742482" w:rsidP="00742482">
      <w:pPr>
        <w:spacing w:line="480" w:lineRule="auto"/>
        <w:rPr>
          <w:rStyle w:val="None"/>
          <w:rFonts w:eastAsia="Times New Roman"/>
          <w:b/>
          <w:bCs/>
        </w:rPr>
      </w:pPr>
      <w:r w:rsidRPr="006D47D3">
        <w:rPr>
          <w:rStyle w:val="None"/>
          <w:rFonts w:eastAsia="Times New Roman"/>
          <w:b/>
          <w:bCs/>
        </w:rPr>
        <w:t>Participants</w:t>
      </w:r>
    </w:p>
    <w:p w14:paraId="721CDA47" w14:textId="0F4C4164" w:rsidR="00742482" w:rsidRDefault="00742482" w:rsidP="00742482">
      <w:pPr>
        <w:spacing w:line="480" w:lineRule="auto"/>
        <w:ind w:firstLine="720"/>
        <w:rPr>
          <w:rStyle w:val="None"/>
        </w:rPr>
      </w:pPr>
      <w:r>
        <w:rPr>
          <w:rStyle w:val="None"/>
        </w:rPr>
        <w:t>Detailed information regarding the collection of these data can be found in Bar-Anan and Nosek (2014).</w:t>
      </w:r>
      <w:r w:rsidR="006B45BE">
        <w:rPr>
          <w:rStyle w:val="None"/>
        </w:rPr>
        <w:t xml:space="preserve"> The data consisted of a total of </w:t>
      </w:r>
      <w:r w:rsidR="00CD431E">
        <w:rPr>
          <w:rStyle w:val="None"/>
        </w:rPr>
        <w:t>21060</w:t>
      </w:r>
      <w:r w:rsidR="006B45BE">
        <w:rPr>
          <w:rStyle w:val="None"/>
        </w:rPr>
        <w:t xml:space="preserve"> participants in total who completed</w:t>
      </w:r>
      <w:r w:rsidR="00CD431E">
        <w:rPr>
          <w:rStyle w:val="None"/>
        </w:rPr>
        <w:t xml:space="preserve">, and met the screening criteria for, </w:t>
      </w:r>
      <w:r w:rsidR="006B45BE">
        <w:rPr>
          <w:rStyle w:val="None"/>
        </w:rPr>
        <w:t xml:space="preserve">at least one measure in the overall study. Within this, 6902 participants completed the </w:t>
      </w:r>
      <w:r w:rsidR="00CD431E">
        <w:rPr>
          <w:rStyle w:val="None"/>
        </w:rPr>
        <w:t>IAT, 7238</w:t>
      </w:r>
      <w:r w:rsidR="006B45BE">
        <w:rPr>
          <w:rStyle w:val="None"/>
        </w:rPr>
        <w:t xml:space="preserve"> completed the AMP, 6039 completed the BIAT, 6795 completed the EPT, 6529 completed the GNAT, and 6626 completed the ST-IAT. </w:t>
      </w:r>
      <w:r w:rsidR="00CD431E">
        <w:rPr>
          <w:rStyle w:val="None"/>
        </w:rPr>
        <w:t xml:space="preserve">These completions were divided approximately evenly across the three domains of race, politics, and self-esteem.  </w:t>
      </w:r>
    </w:p>
    <w:p w14:paraId="08D526DD" w14:textId="778D4383" w:rsidR="00742482" w:rsidRDefault="00CD431E" w:rsidP="00742482">
      <w:pPr>
        <w:spacing w:line="480" w:lineRule="auto"/>
        <w:rPr>
          <w:b/>
        </w:rPr>
      </w:pPr>
      <w:r>
        <w:rPr>
          <w:b/>
        </w:rPr>
        <w:t>Measures</w:t>
      </w:r>
    </w:p>
    <w:p w14:paraId="0163ED8F" w14:textId="5DBE3999" w:rsidR="00463874" w:rsidRPr="00463874" w:rsidRDefault="00463874" w:rsidP="00742482">
      <w:pPr>
        <w:spacing w:line="480" w:lineRule="auto"/>
        <w:rPr>
          <w:bCs/>
        </w:rPr>
      </w:pPr>
      <w:r>
        <w:rPr>
          <w:b/>
        </w:rPr>
        <w:tab/>
      </w:r>
      <w:r>
        <w:rPr>
          <w:bCs/>
        </w:rPr>
        <w:t xml:space="preserve">Herein we briefly describe each of the measurement procedures used within the study. For more detailed descriptions, see Bar-Anan and Nosek (2014). </w:t>
      </w:r>
    </w:p>
    <w:p w14:paraId="7A4A98FB" w14:textId="5D1AF319" w:rsidR="0051793A" w:rsidRDefault="00CD431E" w:rsidP="00742482">
      <w:pPr>
        <w:spacing w:line="480" w:lineRule="auto"/>
        <w:rPr>
          <w:b/>
          <w:bCs/>
        </w:rPr>
      </w:pPr>
      <w:r>
        <w:rPr>
          <w:b/>
          <w:bCs/>
        </w:rPr>
        <w:tab/>
        <w:t xml:space="preserve">Implicit Association Test. </w:t>
      </w:r>
    </w:p>
    <w:p w14:paraId="332C1459" w14:textId="6AEE513C" w:rsidR="00463874" w:rsidRDefault="00463874" w:rsidP="00463874">
      <w:pPr>
        <w:spacing w:line="480" w:lineRule="auto"/>
        <w:rPr>
          <w:b/>
          <w:bCs/>
        </w:rPr>
      </w:pPr>
      <w:r>
        <w:rPr>
          <w:b/>
          <w:bCs/>
        </w:rPr>
        <w:tab/>
        <w:t xml:space="preserve">Brief Implicit Association Test. </w:t>
      </w:r>
    </w:p>
    <w:p w14:paraId="08391853" w14:textId="4CEE4F43" w:rsidR="00463874" w:rsidRDefault="00463874" w:rsidP="00463874">
      <w:pPr>
        <w:spacing w:line="480" w:lineRule="auto"/>
        <w:rPr>
          <w:b/>
          <w:bCs/>
        </w:rPr>
      </w:pPr>
      <w:r>
        <w:rPr>
          <w:b/>
          <w:bCs/>
        </w:rPr>
        <w:tab/>
        <w:t xml:space="preserve">Single-Target Implicit Association Test. </w:t>
      </w:r>
    </w:p>
    <w:p w14:paraId="0ACE63AA" w14:textId="77777777" w:rsidR="00463874" w:rsidRDefault="00463874" w:rsidP="00463874">
      <w:pPr>
        <w:spacing w:line="480" w:lineRule="auto"/>
        <w:rPr>
          <w:b/>
          <w:bCs/>
        </w:rPr>
      </w:pPr>
      <w:r>
        <w:rPr>
          <w:b/>
          <w:bCs/>
        </w:rPr>
        <w:tab/>
        <w:t>Affect Misattribution Procedure.</w:t>
      </w:r>
    </w:p>
    <w:p w14:paraId="234BEAFA" w14:textId="02523C52" w:rsidR="00463874" w:rsidRDefault="00463874" w:rsidP="00463874">
      <w:pPr>
        <w:spacing w:line="480" w:lineRule="auto"/>
        <w:rPr>
          <w:b/>
          <w:bCs/>
        </w:rPr>
      </w:pPr>
      <w:r>
        <w:rPr>
          <w:b/>
          <w:bCs/>
        </w:rPr>
        <w:tab/>
        <w:t>Go-No Go Association Task.</w:t>
      </w:r>
    </w:p>
    <w:p w14:paraId="32824B9E" w14:textId="6BF929AF" w:rsidR="00463874" w:rsidRDefault="00463874" w:rsidP="00463874">
      <w:pPr>
        <w:spacing w:line="480" w:lineRule="auto"/>
        <w:rPr>
          <w:b/>
          <w:bCs/>
        </w:rPr>
      </w:pPr>
      <w:r>
        <w:rPr>
          <w:b/>
          <w:bCs/>
        </w:rPr>
        <w:tab/>
        <w:t xml:space="preserve">Evaluative Priming Task.  </w:t>
      </w:r>
    </w:p>
    <w:p w14:paraId="58534EEB" w14:textId="77777777" w:rsidR="00A973A5" w:rsidRDefault="00463874" w:rsidP="00A973A5">
      <w:pPr>
        <w:spacing w:line="480" w:lineRule="auto"/>
        <w:rPr>
          <w:b/>
          <w:bCs/>
        </w:rPr>
      </w:pPr>
      <w:r>
        <w:rPr>
          <w:b/>
          <w:bCs/>
        </w:rPr>
        <w:t>Procedure</w:t>
      </w:r>
    </w:p>
    <w:p w14:paraId="2AD223A3" w14:textId="0F07753A" w:rsidR="00463874" w:rsidRDefault="00463874" w:rsidP="00A973A5">
      <w:pPr>
        <w:spacing w:line="480" w:lineRule="auto"/>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r>
        <w:lastRenderedPageBreak/>
        <w:t xml:space="preserve">Nosek, 2014). </w:t>
      </w:r>
      <w:commentRangeStart w:id="77"/>
      <w:r>
        <w:t xml:space="preserve">There were no </w:t>
      </w:r>
      <w:r w:rsidR="00A973A5">
        <w:t>constraints</w:t>
      </w:r>
      <w:r>
        <w:t xml:space="preserve"> on participants in terms of the measures they would receive beyond the fact that the same exact measure/domain combination could not be presented twice in one session. </w:t>
      </w:r>
      <w:commentRangeEnd w:id="77"/>
      <w:r w:rsidR="00132A1C">
        <w:rPr>
          <w:rStyle w:val="CommentReference"/>
        </w:rPr>
        <w:commentReference w:id="77"/>
      </w:r>
    </w:p>
    <w:p w14:paraId="3A034620" w14:textId="660C7273" w:rsidR="00A973A5" w:rsidRDefault="00A973A5" w:rsidP="00A973A5">
      <w:pPr>
        <w:spacing w:line="480" w:lineRule="auto"/>
        <w:jc w:val="center"/>
        <w:rPr>
          <w:b/>
        </w:rPr>
      </w:pPr>
      <w:r>
        <w:rPr>
          <w:b/>
        </w:rPr>
        <w:t>Results</w:t>
      </w:r>
    </w:p>
    <w:p w14:paraId="068F9221" w14:textId="78AEB620" w:rsidR="00A973A5" w:rsidRDefault="00A973A5" w:rsidP="00A973A5">
      <w:pPr>
        <w:spacing w:line="480" w:lineRule="auto"/>
        <w:rPr>
          <w:b/>
        </w:rPr>
      </w:pPr>
      <w:r>
        <w:rPr>
          <w:b/>
        </w:rPr>
        <w:t>Analytic Strategy</w:t>
      </w:r>
      <w:del w:id="78" w:author="Microsoft Office User" w:date="2022-08-19T15:06:00Z">
        <w:r w:rsidDel="002D6872">
          <w:rPr>
            <w:b/>
          </w:rPr>
          <w:delText xml:space="preserve">. </w:delText>
        </w:r>
      </w:del>
    </w:p>
    <w:p w14:paraId="618DE7E1" w14:textId="07FA381B" w:rsidR="00A973A5" w:rsidRPr="00B06D1F" w:rsidRDefault="00A973A5" w:rsidP="00A973A5">
      <w:pPr>
        <w:spacing w:line="480" w:lineRule="auto"/>
        <w:rPr>
          <w:bCs/>
        </w:rPr>
      </w:pPr>
      <w:r>
        <w:rPr>
          <w:b/>
        </w:rPr>
        <w:tab/>
      </w:r>
      <w:r>
        <w:rPr>
          <w:bCs/>
        </w:rPr>
        <w:t xml:space="preserve">The first </w:t>
      </w:r>
      <w:del w:id="79" w:author="Microsoft Office User" w:date="2022-08-19T15:06:00Z">
        <w:r w:rsidDel="002D6872">
          <w:rPr>
            <w:bCs/>
          </w:rPr>
          <w:delText xml:space="preserve">critical </w:delText>
        </w:r>
      </w:del>
      <w:ins w:id="80" w:author="Microsoft Office User" w:date="2022-08-19T15:06:00Z">
        <w:r w:rsidR="002D6872">
          <w:rPr>
            <w:bCs/>
          </w:rPr>
          <w:t xml:space="preserve">key </w:t>
        </w:r>
      </w:ins>
      <w:r>
        <w:rPr>
          <w:bCs/>
        </w:rPr>
        <w:t xml:space="preserve">aspect of our analytic strategy </w:t>
      </w:r>
      <w:del w:id="81" w:author="Microsoft Office User" w:date="2022-08-19T15:06:00Z">
        <w:r w:rsidDel="00597895">
          <w:rPr>
            <w:bCs/>
          </w:rPr>
          <w:delText xml:space="preserve">relates </w:delText>
        </w:r>
      </w:del>
      <w:ins w:id="82" w:author="Microsoft Office User" w:date="2022-08-19T15:06:00Z">
        <w:r w:rsidR="00597895">
          <w:rPr>
            <w:bCs/>
          </w:rPr>
          <w:t>was</w:t>
        </w:r>
      </w:ins>
      <w:del w:id="83" w:author="Microsoft Office User" w:date="2022-08-19T15:07:00Z">
        <w:r w:rsidDel="00597895">
          <w:rPr>
            <w:bCs/>
          </w:rPr>
          <w:delText>to</w:delText>
        </w:r>
      </w:del>
      <w:r>
        <w:rPr>
          <w:bCs/>
        </w:rPr>
        <w:t xml:space="preserve"> the estimation of confidence interval</w:t>
      </w:r>
      <w:ins w:id="84" w:author="Microsoft Office User" w:date="2022-08-19T15:07:00Z">
        <w:r w:rsidR="00597895">
          <w:rPr>
            <w:bCs/>
          </w:rPr>
          <w:t xml:space="preserve">s around each </w:t>
        </w:r>
        <w:proofErr w:type="gramStart"/>
        <w:r w:rsidR="00597895">
          <w:rPr>
            <w:bCs/>
          </w:rPr>
          <w:t>participants</w:t>
        </w:r>
        <w:proofErr w:type="gramEnd"/>
        <w:r w:rsidR="00597895">
          <w:rPr>
            <w:bCs/>
          </w:rPr>
          <w:t xml:space="preserve"> </w:t>
        </w:r>
      </w:ins>
      <w:del w:id="85" w:author="Microsoft Office User" w:date="2022-08-19T15:07:00Z">
        <w:r w:rsidDel="00597895">
          <w:rPr>
            <w:bCs/>
          </w:rPr>
          <w:delText xml:space="preserve"> for </w:delText>
        </w:r>
      </w:del>
      <w:r>
        <w:rPr>
          <w:bCs/>
        </w:rPr>
        <w:t xml:space="preserve">scores on </w:t>
      </w:r>
      <w:ins w:id="86" w:author="Microsoft Office User" w:date="2022-08-19T15:07:00Z">
        <w:r w:rsidR="00597895">
          <w:rPr>
            <w:bCs/>
          </w:rPr>
          <w:t xml:space="preserve">a given </w:t>
        </w:r>
      </w:ins>
      <w:del w:id="87" w:author="Microsoft Office User" w:date="2022-08-19T15:07:00Z">
        <w:r w:rsidDel="00597895">
          <w:rPr>
            <w:bCs/>
          </w:rPr>
          <w:delText xml:space="preserve">individual </w:delText>
        </w:r>
      </w:del>
      <w:r>
        <w:rPr>
          <w:bCs/>
        </w:rPr>
        <w:t>implicit measure</w:t>
      </w:r>
      <w:del w:id="88" w:author="Microsoft Office User" w:date="2022-08-19T15:07:00Z">
        <w:r w:rsidDel="00597895">
          <w:rPr>
            <w:bCs/>
          </w:rPr>
          <w:delText>s</w:delText>
        </w:r>
      </w:del>
      <w:r>
        <w:rPr>
          <w:bCs/>
        </w:rPr>
        <w:t xml:space="preserve">. We follow the strategy </w:t>
      </w:r>
      <w:r w:rsidR="00F06EA4">
        <w:rPr>
          <w:bCs/>
        </w:rPr>
        <w:t>originally deployed by Hussey (2021)</w:t>
      </w:r>
      <w:r w:rsidR="00B06D1F">
        <w:rPr>
          <w:bCs/>
        </w:rPr>
        <w:t xml:space="preserve">; namely the use of the </w:t>
      </w:r>
      <w:del w:id="89" w:author="Microsoft Office User" w:date="2022-08-19T15:07:00Z">
        <w:r w:rsidR="00B06D1F" w:rsidDel="00597895">
          <w:rPr>
            <w:bCs/>
          </w:rPr>
          <w:delText xml:space="preserve">percentile </w:delText>
        </w:r>
      </w:del>
      <w:ins w:id="90" w:author="Microsoft Office User" w:date="2022-08-19T15:07:00Z">
        <w:r w:rsidR="00597895">
          <w:rPr>
            <w:bCs/>
          </w:rPr>
          <w:t xml:space="preserve">BCA </w:t>
        </w:r>
      </w:ins>
      <w:r w:rsidR="00B06D1F">
        <w:rPr>
          <w:bCs/>
        </w:rPr>
        <w:t xml:space="preserve">method with </w:t>
      </w:r>
      <w:ins w:id="91" w:author="Microsoft Office User" w:date="2022-08-19T15:07:00Z">
        <w:r w:rsidR="00597895">
          <w:rPr>
            <w:bCs/>
          </w:rPr>
          <w:t>5</w:t>
        </w:r>
      </w:ins>
      <w:del w:id="92" w:author="Microsoft Office User" w:date="2022-08-19T15:07:00Z">
        <w:r w:rsidR="00B06D1F" w:rsidDel="00597895">
          <w:rPr>
            <w:bCs/>
          </w:rPr>
          <w:delText>2</w:delText>
        </w:r>
      </w:del>
      <w:r w:rsidR="00B06D1F">
        <w:rPr>
          <w:bCs/>
        </w:rPr>
        <w:t>000 resamples</w:t>
      </w:r>
      <w:del w:id="93" w:author="Microsoft Office User" w:date="2022-08-19T15:07:00Z">
        <w:r w:rsidR="00B06D1F" w:rsidDel="00597895">
          <w:rPr>
            <w:bCs/>
          </w:rPr>
          <w:delText xml:space="preserve"> on individual implicit measure session</w:delText>
        </w:r>
      </w:del>
      <w:r w:rsidR="00B06D1F">
        <w:rPr>
          <w:bCs/>
        </w:rPr>
        <w:t xml:space="preserve">. </w:t>
      </w:r>
      <w:del w:id="94" w:author="Microsoft Office User" w:date="2022-08-19T15:08:00Z">
        <w:r w:rsidR="00B06D1F" w:rsidDel="00784116">
          <w:rPr>
            <w:bCs/>
          </w:rPr>
          <w:delText xml:space="preserve">Notably, </w:delText>
        </w:r>
      </w:del>
      <w:ins w:id="95" w:author="Microsoft Office User" w:date="2022-08-19T15:08:00Z">
        <w:r w:rsidR="00784116">
          <w:rPr>
            <w:bCs/>
          </w:rPr>
          <w:t>T</w:t>
        </w:r>
      </w:ins>
      <w:del w:id="96" w:author="Microsoft Office User" w:date="2022-08-19T15:08:00Z">
        <w:r w:rsidR="00B06D1F" w:rsidDel="00784116">
          <w:rPr>
            <w:bCs/>
          </w:rPr>
          <w:delText>t</w:delText>
        </w:r>
      </w:del>
      <w:r w:rsidR="00B06D1F">
        <w:rPr>
          <w:bCs/>
        </w:rPr>
        <w:t xml:space="preserve">he </w:t>
      </w:r>
      <w:del w:id="97" w:author="Microsoft Office User" w:date="2022-08-19T15:07:00Z">
        <w:r w:rsidR="00B06D1F" w:rsidDel="00597895">
          <w:rPr>
            <w:bCs/>
          </w:rPr>
          <w:delText xml:space="preserve">different </w:delText>
        </w:r>
      </w:del>
      <w:r w:rsidR="00B06D1F">
        <w:rPr>
          <w:bCs/>
        </w:rPr>
        <w:t xml:space="preserve">implicit measures compared here </w:t>
      </w:r>
      <w:ins w:id="98" w:author="Microsoft Office User" w:date="2022-08-19T15:08:00Z">
        <w:r w:rsidR="00784116">
          <w:rPr>
            <w:bCs/>
          </w:rPr>
          <w:t xml:space="preserve">have typically </w:t>
        </w:r>
      </w:ins>
      <w:del w:id="99" w:author="Microsoft Office User" w:date="2022-08-19T15:08:00Z">
        <w:r w:rsidR="00B06D1F" w:rsidDel="00784116">
          <w:rPr>
            <w:bCs/>
          </w:rPr>
          <w:delText xml:space="preserve">tend to </w:delText>
        </w:r>
      </w:del>
      <w:r w:rsidR="00B06D1F">
        <w:rPr>
          <w:bCs/>
        </w:rPr>
        <w:t xml:space="preserve">use different methods </w:t>
      </w:r>
      <w:ins w:id="100" w:author="Microsoft Office User" w:date="2022-08-19T15:08:00Z">
        <w:r w:rsidR="00784116">
          <w:rPr>
            <w:bCs/>
          </w:rPr>
          <w:t xml:space="preserve">and metrics </w:t>
        </w:r>
      </w:ins>
      <w:r w:rsidR="00B06D1F">
        <w:rPr>
          <w:bCs/>
        </w:rPr>
        <w:t xml:space="preserve">for scoring. The IAT, ST-IAT, and B-IAT tend to use the </w:t>
      </w:r>
      <w:r w:rsidR="00B06D1F">
        <w:rPr>
          <w:bCs/>
          <w:i/>
          <w:iCs/>
        </w:rPr>
        <w:t xml:space="preserve">D </w:t>
      </w:r>
      <w:r w:rsidR="00B06D1F">
        <w:rPr>
          <w:bCs/>
        </w:rPr>
        <w:t xml:space="preserve">score based on response times (REF); the AMP tends to use proportion </w:t>
      </w:r>
      <w:del w:id="101" w:author="Microsoft Office User" w:date="2022-08-19T15:09:00Z">
        <w:r w:rsidR="00B06D1F" w:rsidDel="00121962">
          <w:rPr>
            <w:bCs/>
          </w:rPr>
          <w:delText xml:space="preserve">differences in </w:delText>
        </w:r>
      </w:del>
      <w:ins w:id="102" w:author="Microsoft Office User" w:date="2022-08-19T15:09:00Z">
        <w:r w:rsidR="00121962">
          <w:rPr>
            <w:bCs/>
          </w:rPr>
          <w:t xml:space="preserve">of prime-consistent </w:t>
        </w:r>
      </w:ins>
      <w:del w:id="103" w:author="Microsoft Office User" w:date="2022-08-19T15:09:00Z">
        <w:r w:rsidR="00B06D1F" w:rsidDel="00121962">
          <w:rPr>
            <w:bCs/>
          </w:rPr>
          <w:delText xml:space="preserve">categorization </w:delText>
        </w:r>
      </w:del>
      <w:ins w:id="104" w:author="Microsoft Office User" w:date="2022-08-19T15:09:00Z">
        <w:r w:rsidR="00121962">
          <w:rPr>
            <w:bCs/>
          </w:rPr>
          <w:t xml:space="preserve">evaluative </w:t>
        </w:r>
      </w:ins>
      <w:r w:rsidR="00B06D1F">
        <w:rPr>
          <w:bCs/>
        </w:rPr>
        <w:t xml:space="preserve">responses; the GNAT and </w:t>
      </w:r>
      <w:commentRangeStart w:id="105"/>
      <w:r w:rsidR="00B06D1F">
        <w:rPr>
          <w:bCs/>
        </w:rPr>
        <w:t xml:space="preserve">EPT </w:t>
      </w:r>
      <w:commentRangeEnd w:id="105"/>
      <w:r w:rsidR="00EF164C">
        <w:rPr>
          <w:rStyle w:val="CommentReference"/>
        </w:rPr>
        <w:commentReference w:id="105"/>
      </w:r>
      <w:r w:rsidR="00B06D1F">
        <w:rPr>
          <w:bCs/>
        </w:rPr>
        <w:t xml:space="preserve">tend to </w:t>
      </w:r>
      <w:r w:rsidR="000C5FF3">
        <w:rPr>
          <w:bCs/>
        </w:rPr>
        <w:t xml:space="preserve">be scored based on differential response latencies (although the GNAT can also be scored based on accuracy differentials). These different methods of scoring, and the corresponding differences in error variances associated with them, make direct comparisons between the measures somewhat difficult. As such, we opted to instead score every measure using the same analytic method: namely, using probabilistic index (PI) scores. PI scores have previously been used </w:t>
      </w:r>
      <w:r w:rsidR="004E6CAD">
        <w:rPr>
          <w:bCs/>
        </w:rPr>
        <w:t xml:space="preserve">as a method of scoring several implicit measures (De </w:t>
      </w:r>
      <w:proofErr w:type="spellStart"/>
      <w:r w:rsidR="004E6CAD">
        <w:rPr>
          <w:bCs/>
        </w:rPr>
        <w:t>Scryver</w:t>
      </w:r>
      <w:proofErr w:type="spellEnd"/>
      <w:r w:rsidR="004E6CAD">
        <w:rPr>
          <w:bCs/>
        </w:rPr>
        <w:t xml:space="preserve"> et al., 2018; Cummins et al., 2021) and tend to exhibit superior psychometric properties to other methods of scoring, particularly in relation to their robustness to outliers (REF). </w:t>
      </w:r>
      <w:r w:rsidR="00C844C5">
        <w:rPr>
          <w:bCs/>
        </w:rPr>
        <w:t>In short, PI</w:t>
      </w:r>
    </w:p>
    <w:p w14:paraId="2C28F31C" w14:textId="77777777" w:rsidR="00A973A5" w:rsidRPr="00463874" w:rsidRDefault="00A973A5" w:rsidP="00A973A5">
      <w:pPr>
        <w:spacing w:line="480" w:lineRule="auto"/>
      </w:pPr>
    </w:p>
    <w:p w14:paraId="21BCA519" w14:textId="0C6DE1A9" w:rsidR="00463874" w:rsidRDefault="00463874" w:rsidP="00463874">
      <w:pPr>
        <w:spacing w:line="480" w:lineRule="auto"/>
        <w:rPr>
          <w:b/>
          <w:bCs/>
        </w:rPr>
      </w:pPr>
    </w:p>
    <w:p w14:paraId="6D639E4B" w14:textId="77777777" w:rsidR="00463874" w:rsidRDefault="00463874" w:rsidP="00463874">
      <w:pPr>
        <w:spacing w:line="480" w:lineRule="auto"/>
        <w:rPr>
          <w:b/>
          <w:bCs/>
        </w:rPr>
      </w:pPr>
    </w:p>
    <w:p w14:paraId="53AF5412" w14:textId="77777777" w:rsidR="00463874" w:rsidRDefault="00463874" w:rsidP="00463874">
      <w:pPr>
        <w:spacing w:line="480" w:lineRule="auto"/>
        <w:rPr>
          <w:b/>
          <w:bCs/>
        </w:rPr>
      </w:pPr>
    </w:p>
    <w:p w14:paraId="6DECDECB" w14:textId="77777777" w:rsidR="00463874" w:rsidRDefault="00463874" w:rsidP="00742482">
      <w:pPr>
        <w:spacing w:line="480" w:lineRule="auto"/>
        <w:rPr>
          <w:b/>
          <w:bCs/>
        </w:rPr>
      </w:pPr>
    </w:p>
    <w:p w14:paraId="1ADBDBE8" w14:textId="77777777" w:rsidR="0051793A" w:rsidRDefault="0051793A" w:rsidP="0051793A">
      <w:pPr>
        <w:spacing w:line="480" w:lineRule="auto"/>
        <w:jc w:val="center"/>
        <w:rPr>
          <w:b/>
          <w:bCs/>
        </w:rPr>
      </w:pPr>
    </w:p>
    <w:p w14:paraId="7F901D88" w14:textId="77777777" w:rsidR="0051793A" w:rsidRDefault="0051793A" w:rsidP="0051793A">
      <w:pPr>
        <w:spacing w:line="480" w:lineRule="auto"/>
        <w:jc w:val="center"/>
        <w:rPr>
          <w:b/>
          <w:bCs/>
        </w:rPr>
      </w:pPr>
    </w:p>
    <w:p w14:paraId="56C9EAD5" w14:textId="77777777" w:rsidR="0051793A" w:rsidRPr="0051793A" w:rsidRDefault="0051793A" w:rsidP="0051793A">
      <w:pPr>
        <w:spacing w:line="480" w:lineRule="auto"/>
        <w:jc w:val="center"/>
        <w:rPr>
          <w:b/>
          <w:bCs/>
        </w:rPr>
      </w:pPr>
    </w:p>
    <w:p w14:paraId="1B42D41C" w14:textId="77777777" w:rsidR="0051793A" w:rsidRDefault="0051793A" w:rsidP="0051793A">
      <w:pPr>
        <w:spacing w:line="480" w:lineRule="auto"/>
      </w:pPr>
    </w:p>
    <w:p w14:paraId="6DCFEAC5" w14:textId="77777777" w:rsidR="0051793A" w:rsidRDefault="0051793A" w:rsidP="0051793A">
      <w:pPr>
        <w:spacing w:line="480" w:lineRule="auto"/>
      </w:pPr>
    </w:p>
    <w:p w14:paraId="5C6E7509" w14:textId="77777777" w:rsidR="0051793A" w:rsidRDefault="0051793A" w:rsidP="0051793A">
      <w:pPr>
        <w:spacing w:line="480" w:lineRule="auto"/>
      </w:pPr>
    </w:p>
    <w:p w14:paraId="148CC2A6" w14:textId="77777777" w:rsidR="0051793A" w:rsidRDefault="0051793A" w:rsidP="0051793A">
      <w:pPr>
        <w:spacing w:line="480" w:lineRule="auto"/>
      </w:pPr>
    </w:p>
    <w:p w14:paraId="77140EC0" w14:textId="77777777" w:rsidR="0051793A" w:rsidRDefault="0051793A" w:rsidP="0051793A">
      <w:pPr>
        <w:spacing w:line="480" w:lineRule="auto"/>
      </w:pPr>
    </w:p>
    <w:p w14:paraId="5786E1A5" w14:textId="77777777" w:rsidR="0051793A" w:rsidRDefault="0051793A" w:rsidP="0051793A">
      <w:pPr>
        <w:spacing w:line="480" w:lineRule="auto"/>
      </w:pPr>
    </w:p>
    <w:p w14:paraId="6C8B678E" w14:textId="77777777" w:rsidR="0051793A" w:rsidRDefault="0051793A" w:rsidP="0051793A">
      <w:pPr>
        <w:spacing w:line="480" w:lineRule="auto"/>
      </w:pPr>
    </w:p>
    <w:p w14:paraId="3B10B303" w14:textId="77777777" w:rsidR="0051793A" w:rsidRDefault="0051793A" w:rsidP="0051793A">
      <w:pPr>
        <w:spacing w:line="480" w:lineRule="auto"/>
      </w:pPr>
    </w:p>
    <w:p w14:paraId="0AB060D2" w14:textId="77777777" w:rsidR="0051793A" w:rsidRDefault="0051793A" w:rsidP="0051793A">
      <w:pPr>
        <w:spacing w:line="480" w:lineRule="auto"/>
      </w:pPr>
    </w:p>
    <w:p w14:paraId="2B7F0CE4" w14:textId="77777777" w:rsidR="0051793A" w:rsidRDefault="0051793A" w:rsidP="0051793A">
      <w:pPr>
        <w:spacing w:line="480" w:lineRule="auto"/>
      </w:pPr>
    </w:p>
    <w:p w14:paraId="441E4DEF" w14:textId="77777777" w:rsidR="0051793A" w:rsidRDefault="0051793A" w:rsidP="0051793A">
      <w:pPr>
        <w:spacing w:line="480" w:lineRule="auto"/>
      </w:pPr>
    </w:p>
    <w:p w14:paraId="59A0B220" w14:textId="77777777" w:rsidR="0051793A" w:rsidRDefault="0051793A" w:rsidP="0051793A">
      <w:pPr>
        <w:spacing w:line="480" w:lineRule="auto"/>
      </w:pPr>
    </w:p>
    <w:p w14:paraId="04DE4979" w14:textId="77777777" w:rsidR="0051793A" w:rsidRDefault="0051793A" w:rsidP="0051793A">
      <w:pPr>
        <w:spacing w:line="480" w:lineRule="auto"/>
      </w:pPr>
    </w:p>
    <w:p w14:paraId="5EB5643F" w14:textId="77777777" w:rsidR="0051793A" w:rsidRDefault="0051793A" w:rsidP="0051793A">
      <w:pPr>
        <w:spacing w:line="480" w:lineRule="auto"/>
      </w:pPr>
    </w:p>
    <w:p w14:paraId="6FD3B50D" w14:textId="77777777" w:rsidR="0051793A" w:rsidRDefault="0051793A" w:rsidP="0051793A">
      <w:pPr>
        <w:spacing w:line="480" w:lineRule="auto"/>
      </w:pPr>
    </w:p>
    <w:p w14:paraId="27D5B0B4" w14:textId="77777777" w:rsidR="0051793A" w:rsidRDefault="0051793A" w:rsidP="0051793A">
      <w:pPr>
        <w:spacing w:line="480" w:lineRule="auto"/>
      </w:pPr>
    </w:p>
    <w:p w14:paraId="4BE8C255" w14:textId="77777777" w:rsidR="0051793A" w:rsidRDefault="0051793A" w:rsidP="0051793A">
      <w:pPr>
        <w:spacing w:line="480" w:lineRule="auto"/>
      </w:pPr>
    </w:p>
    <w:p w14:paraId="3B7401A8" w14:textId="77777777" w:rsidR="0051793A" w:rsidRDefault="0051793A" w:rsidP="0051793A">
      <w:pPr>
        <w:spacing w:line="480" w:lineRule="auto"/>
      </w:pPr>
    </w:p>
    <w:p w14:paraId="6C706E82" w14:textId="77777777" w:rsidR="0051793A" w:rsidRDefault="0051793A" w:rsidP="0051793A">
      <w:pPr>
        <w:spacing w:line="480" w:lineRule="auto"/>
      </w:pPr>
    </w:p>
    <w:p w14:paraId="5EBC5660" w14:textId="7D3E566F" w:rsidR="0051793A" w:rsidRDefault="0051793A" w:rsidP="0051793A">
      <w:pPr>
        <w:spacing w:line="480" w:lineRule="auto"/>
      </w:pPr>
    </w:p>
    <w:p w14:paraId="3BD66786" w14:textId="77777777"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ins w:id="106" w:author="Microsoft Office User" w:date="2022-08-19T15:14:00Z"/>
          <w:b/>
          <w:bCs/>
        </w:rPr>
      </w:pPr>
      <w:ins w:id="107" w:author="Microsoft Office User" w:date="2022-08-19T15:14:00Z">
        <w:r>
          <w:rPr>
            <w:b/>
            <w:bCs/>
          </w:rPr>
          <w:br w:type="page"/>
        </w:r>
      </w:ins>
    </w:p>
    <w:p w14:paraId="5B86E3BF" w14:textId="3BC97D3D" w:rsidR="0051793A" w:rsidRDefault="0051793A" w:rsidP="0051793A">
      <w:pPr>
        <w:spacing w:line="480" w:lineRule="auto"/>
        <w:jc w:val="center"/>
        <w:rPr>
          <w:b/>
          <w:bCs/>
        </w:rPr>
      </w:pPr>
      <w:r>
        <w:rPr>
          <w:b/>
          <w:bCs/>
        </w:rPr>
        <w:lastRenderedPageBreak/>
        <w:t>Results</w:t>
      </w:r>
    </w:p>
    <w:p w14:paraId="10436103" w14:textId="77777777" w:rsidR="0051793A" w:rsidRDefault="0051793A" w:rsidP="0051793A">
      <w:pPr>
        <w:spacing w:line="480" w:lineRule="auto"/>
        <w:jc w:val="center"/>
        <w:rPr>
          <w:b/>
          <w:bCs/>
        </w:rPr>
      </w:pPr>
    </w:p>
    <w:p w14:paraId="03ED6405" w14:textId="77777777" w:rsidR="0051793A" w:rsidRDefault="0051793A" w:rsidP="0051793A">
      <w:pPr>
        <w:spacing w:line="480" w:lineRule="auto"/>
        <w:jc w:val="center"/>
        <w:rPr>
          <w:b/>
          <w:bCs/>
        </w:rPr>
      </w:pPr>
    </w:p>
    <w:p w14:paraId="4522C292" w14:textId="77777777" w:rsidR="0051793A" w:rsidRDefault="0051793A" w:rsidP="0051793A">
      <w:pPr>
        <w:spacing w:line="480" w:lineRule="auto"/>
        <w:jc w:val="center"/>
        <w:rPr>
          <w:b/>
          <w:bCs/>
        </w:rPr>
      </w:pPr>
    </w:p>
    <w:p w14:paraId="618F4210" w14:textId="77777777" w:rsidR="0051793A" w:rsidRPr="0051793A" w:rsidRDefault="0051793A" w:rsidP="0051793A">
      <w:pPr>
        <w:spacing w:line="480" w:lineRule="auto"/>
        <w:jc w:val="center"/>
        <w:rPr>
          <w:b/>
          <w:bCs/>
        </w:rPr>
      </w:pPr>
    </w:p>
    <w:p w14:paraId="4FE656A6" w14:textId="77777777" w:rsidR="0051793A" w:rsidRDefault="0051793A" w:rsidP="0051793A">
      <w:pPr>
        <w:spacing w:line="480" w:lineRule="auto"/>
      </w:pPr>
    </w:p>
    <w:p w14:paraId="3A024ED2" w14:textId="77777777" w:rsidR="0051793A" w:rsidRDefault="0051793A" w:rsidP="0051793A">
      <w:pPr>
        <w:spacing w:line="480" w:lineRule="auto"/>
      </w:pPr>
    </w:p>
    <w:p w14:paraId="05968ECE" w14:textId="77777777" w:rsidR="0051793A" w:rsidRDefault="0051793A" w:rsidP="0051793A">
      <w:pPr>
        <w:spacing w:line="480" w:lineRule="auto"/>
      </w:pPr>
    </w:p>
    <w:p w14:paraId="6B5014F5" w14:textId="64510FCE"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b/>
          <w:bCs/>
        </w:rPr>
      </w:pPr>
    </w:p>
    <w:p w14:paraId="26A6336A" w14:textId="77777777" w:rsidR="00497DF3" w:rsidRDefault="00497DF3">
      <w:pPr>
        <w:pBdr>
          <w:top w:val="none" w:sz="0" w:space="0" w:color="auto"/>
          <w:left w:val="none" w:sz="0" w:space="0" w:color="auto"/>
          <w:bottom w:val="none" w:sz="0" w:space="0" w:color="auto"/>
          <w:right w:val="none" w:sz="0" w:space="0" w:color="auto"/>
          <w:between w:val="none" w:sz="0" w:space="0" w:color="auto"/>
          <w:bar w:val="none" w:sz="0" w:color="auto"/>
        </w:pBdr>
        <w:rPr>
          <w:b/>
          <w:bCs/>
        </w:rPr>
      </w:pPr>
      <w:r>
        <w:rPr>
          <w:b/>
          <w:bCs/>
        </w:rPr>
        <w:br w:type="page"/>
      </w:r>
    </w:p>
    <w:p w14:paraId="4981B681" w14:textId="1628648D" w:rsidR="0051793A" w:rsidRPr="0051793A" w:rsidRDefault="0051793A" w:rsidP="0051793A">
      <w:pPr>
        <w:spacing w:line="480" w:lineRule="auto"/>
        <w:jc w:val="center"/>
        <w:rPr>
          <w:b/>
          <w:bCs/>
        </w:rPr>
      </w:pPr>
      <w:r>
        <w:rPr>
          <w:b/>
          <w:bCs/>
        </w:rPr>
        <w:lastRenderedPageBreak/>
        <w:t>Discussion</w:t>
      </w:r>
    </w:p>
    <w:sectPr w:rsidR="0051793A" w:rsidRPr="0051793A"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Microsoft Office User" w:date="2022-08-19T14:39:00Z" w:initials="MOU">
    <w:p w14:paraId="2CDF109D" w14:textId="77777777" w:rsid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r w:rsidRPr="00894054">
        <w:rPr>
          <w:rStyle w:val="CommentReference"/>
          <w:b w:val="0"/>
          <w:bCs w:val="0"/>
        </w:rPr>
        <w:annotationRef/>
      </w:r>
      <w:r w:rsidRPr="00894054">
        <w:rPr>
          <w:b w:val="0"/>
          <w:bCs w:val="0"/>
        </w:rPr>
        <w:t>Maybe</w:t>
      </w:r>
      <w:r>
        <w:t xml:space="preserve"> “</w:t>
      </w:r>
      <w:r w:rsidRPr="00894054">
        <w:rPr>
          <w:rFonts w:ascii="Lato" w:hAnsi="Lato"/>
          <w:b w:val="0"/>
          <w:bCs w:val="0"/>
          <w:color w:val="2C3E50"/>
          <w:sz w:val="57"/>
          <w:szCs w:val="57"/>
        </w:rPr>
        <w:t>Comparing 6 implicit measures’ suitability for individual use</w:t>
      </w:r>
      <w:r>
        <w:rPr>
          <w:rFonts w:ascii="Lato" w:hAnsi="Lato"/>
          <w:b w:val="0"/>
          <w:bCs w:val="0"/>
          <w:color w:val="2C3E50"/>
          <w:sz w:val="57"/>
          <w:szCs w:val="57"/>
        </w:rPr>
        <w:t>”</w:t>
      </w:r>
    </w:p>
    <w:p w14:paraId="346597E8" w14:textId="77777777" w:rsid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p>
    <w:p w14:paraId="114909C9" w14:textId="14A0871A" w:rsidR="00894054" w:rsidRPr="00894054" w:rsidRDefault="00894054" w:rsidP="00894054">
      <w:pPr>
        <w:pStyle w:val="Heading1"/>
        <w:shd w:val="clear" w:color="auto" w:fill="FFFFFF"/>
        <w:spacing w:before="315" w:beforeAutospacing="0" w:after="158" w:afterAutospacing="0"/>
        <w:rPr>
          <w:rFonts w:ascii="Lato" w:hAnsi="Lato"/>
          <w:b w:val="0"/>
          <w:bCs w:val="0"/>
          <w:color w:val="2C3E50"/>
          <w:sz w:val="57"/>
          <w:szCs w:val="57"/>
        </w:rPr>
      </w:pPr>
      <w:r>
        <w:rPr>
          <w:rFonts w:ascii="Lato" w:hAnsi="Lato"/>
          <w:b w:val="0"/>
          <w:bCs w:val="0"/>
          <w:color w:val="2C3E50"/>
          <w:sz w:val="57"/>
          <w:szCs w:val="57"/>
        </w:rPr>
        <w:t xml:space="preserve">Accuracy could mean a lot of things, </w:t>
      </w:r>
      <w:proofErr w:type="spellStart"/>
      <w:proofErr w:type="gramStart"/>
      <w:r>
        <w:rPr>
          <w:rFonts w:ascii="Lato" w:hAnsi="Lato"/>
          <w:b w:val="0"/>
          <w:bCs w:val="0"/>
          <w:color w:val="2C3E50"/>
          <w:sz w:val="57"/>
          <w:szCs w:val="57"/>
        </w:rPr>
        <w:t>eg</w:t>
      </w:r>
      <w:proofErr w:type="spellEnd"/>
      <w:proofErr w:type="gramEnd"/>
      <w:r>
        <w:rPr>
          <w:rFonts w:ascii="Lato" w:hAnsi="Lato"/>
          <w:b w:val="0"/>
          <w:bCs w:val="0"/>
          <w:color w:val="2C3E50"/>
          <w:sz w:val="57"/>
          <w:szCs w:val="57"/>
        </w:rPr>
        <w:t xml:space="preserve"> they all accurately capture response times. Precision?</w:t>
      </w:r>
    </w:p>
  </w:comment>
  <w:comment w:id="76" w:author="Microsoft Office User" w:date="2022-08-19T14:45:00Z" w:initials="MOU">
    <w:p w14:paraId="340FD3A9" w14:textId="77777777" w:rsidR="00E553CB" w:rsidRDefault="00E553CB">
      <w:pPr>
        <w:pStyle w:val="CommentText"/>
      </w:pPr>
      <w:r>
        <w:rPr>
          <w:rStyle w:val="CommentReference"/>
        </w:rPr>
        <w:annotationRef/>
      </w:r>
      <w:r>
        <w:t>I think a lot of people would say that mental processes are almost universally explored at the group level, and we’re critiquing their use at the individual level utility here.</w:t>
      </w:r>
    </w:p>
    <w:p w14:paraId="1ED5D379" w14:textId="77777777" w:rsidR="00E553CB" w:rsidRDefault="00E553CB">
      <w:pPr>
        <w:pStyle w:val="CommentText"/>
      </w:pPr>
    </w:p>
    <w:p w14:paraId="104E9361" w14:textId="77777777" w:rsidR="00E553CB" w:rsidRDefault="00E553CB" w:rsidP="00E553CB">
      <w:pPr>
        <w:pStyle w:val="CommentText"/>
      </w:pPr>
      <w:r>
        <w:t xml:space="preserve">What about an intro that started with </w:t>
      </w:r>
      <w:proofErr w:type="spellStart"/>
      <w:r>
        <w:t>sth</w:t>
      </w:r>
      <w:proofErr w:type="spellEnd"/>
      <w:r>
        <w:t xml:space="preserve"> like X million people a year take an IAT on the project implicit website and are given feedback about their personal level of implicit bias. Y efforts have been made to use implicit measures descriptively or predictively within social and clinical psychology. Shit tons of studies have been run on whether the IAT has criterion validity for socially relevant outcomes (e.g., Kurdi et al). </w:t>
      </w:r>
      <w:r w:rsidR="005325EC">
        <w:t xml:space="preserve">It is easy to forget when reading such evidence that group level co variation says relatively little about individual level utility. Almost no work looks at individual level utility or quantification. </w:t>
      </w:r>
    </w:p>
    <w:p w14:paraId="7D35E940" w14:textId="77777777" w:rsidR="005325EC" w:rsidRDefault="005325EC" w:rsidP="00E553CB">
      <w:pPr>
        <w:pStyle w:val="CommentText"/>
      </w:pPr>
    </w:p>
    <w:p w14:paraId="4A1C0B58" w14:textId="158FE301" w:rsidR="005325EC" w:rsidRDefault="005325EC" w:rsidP="00E553CB">
      <w:pPr>
        <w:pStyle w:val="CommentText"/>
      </w:pPr>
      <w:r>
        <w:t>Then maybe bring later it back to the feedback given to people at the end of the IAT and how the Cis actually allow for no such inferences.</w:t>
      </w:r>
    </w:p>
  </w:comment>
  <w:comment w:id="77" w:author="Microsoft Office User" w:date="2022-08-19T14:56:00Z" w:initials="MOU">
    <w:p w14:paraId="375C29E5" w14:textId="5C9777CC" w:rsidR="00132A1C" w:rsidRDefault="00132A1C">
      <w:pPr>
        <w:pStyle w:val="CommentText"/>
      </w:pPr>
      <w:r>
        <w:rPr>
          <w:rStyle w:val="CommentReference"/>
        </w:rPr>
        <w:annotationRef/>
      </w:r>
      <w:r>
        <w:t xml:space="preserve">Some really fascinating correlational work is possible with this data. </w:t>
      </w:r>
      <w:r w:rsidR="002D6872">
        <w:t xml:space="preserve">But probably nothing beyond what </w:t>
      </w:r>
      <w:proofErr w:type="spellStart"/>
      <w:r w:rsidR="002D6872">
        <w:t>Uli</w:t>
      </w:r>
      <w:proofErr w:type="spellEnd"/>
      <w:r w:rsidR="002D6872">
        <w:t xml:space="preserve"> has said.</w:t>
      </w:r>
      <w:r>
        <w:t xml:space="preserve"> </w:t>
      </w:r>
    </w:p>
  </w:comment>
  <w:comment w:id="105" w:author="Microsoft Office User" w:date="2022-08-19T15:11:00Z" w:initials="MOU">
    <w:p w14:paraId="1DDBAA50" w14:textId="5E67DD85" w:rsidR="00EF164C" w:rsidRDefault="00EF164C">
      <w:pPr>
        <w:pStyle w:val="CommentText"/>
      </w:pPr>
      <w:r>
        <w:t xml:space="preserve">The processing file scores the </w:t>
      </w:r>
      <w:r>
        <w:rPr>
          <w:rStyle w:val="CommentReference"/>
        </w:rPr>
        <w:annotationRef/>
      </w:r>
      <w:r>
        <w:t xml:space="preserve">EPT with accuracies, and the GNAT with </w:t>
      </w:r>
      <w:r w:rsidR="00B71BB4">
        <w:t>latencies. This seems at odds with what’s written here, and my knowledge of the EPT. AFAIK the AMP is like an accuracy based 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4909C9" w15:done="0"/>
  <w15:commentEx w15:paraId="4A1C0B58" w15:done="0"/>
  <w15:commentEx w15:paraId="375C29E5" w15:done="0"/>
  <w15:commentEx w15:paraId="1DDBA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1F23" w16cex:dateUtc="2022-08-19T12:39:00Z"/>
  <w16cex:commentExtensible w16cex:durableId="26AA2088" w16cex:dateUtc="2022-08-19T12:45:00Z"/>
  <w16cex:commentExtensible w16cex:durableId="26AA232C" w16cex:dateUtc="2022-08-19T12:56:00Z"/>
  <w16cex:commentExtensible w16cex:durableId="26AA2698" w16cex:dateUtc="2022-08-19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4909C9" w16cid:durableId="26AA1F23"/>
  <w16cid:commentId w16cid:paraId="4A1C0B58" w16cid:durableId="26AA2088"/>
  <w16cid:commentId w16cid:paraId="375C29E5" w16cid:durableId="26AA232C"/>
  <w16cid:commentId w16cid:paraId="1DDBAA50" w16cid:durableId="26AA26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3A"/>
    <w:rsid w:val="000C5FF3"/>
    <w:rsid w:val="00121962"/>
    <w:rsid w:val="00132A1C"/>
    <w:rsid w:val="001C0C13"/>
    <w:rsid w:val="00295C21"/>
    <w:rsid w:val="002D6872"/>
    <w:rsid w:val="003200C7"/>
    <w:rsid w:val="00463874"/>
    <w:rsid w:val="00497DF3"/>
    <w:rsid w:val="004E6CAD"/>
    <w:rsid w:val="005002B0"/>
    <w:rsid w:val="0051399D"/>
    <w:rsid w:val="0051793A"/>
    <w:rsid w:val="005325EC"/>
    <w:rsid w:val="00537D01"/>
    <w:rsid w:val="00597895"/>
    <w:rsid w:val="006B45BE"/>
    <w:rsid w:val="00742482"/>
    <w:rsid w:val="00750ED5"/>
    <w:rsid w:val="00784116"/>
    <w:rsid w:val="008124E9"/>
    <w:rsid w:val="00894054"/>
    <w:rsid w:val="00A973A5"/>
    <w:rsid w:val="00AF3BAC"/>
    <w:rsid w:val="00B06D1F"/>
    <w:rsid w:val="00B71BB4"/>
    <w:rsid w:val="00BC7318"/>
    <w:rsid w:val="00C844C5"/>
    <w:rsid w:val="00CD431E"/>
    <w:rsid w:val="00E553CB"/>
    <w:rsid w:val="00E97DF3"/>
    <w:rsid w:val="00EF164C"/>
    <w:rsid w:val="00F06E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2B0A49"/>
  <w15:chartTrackingRefBased/>
  <w15:docId w15:val="{01D738A3-7D3E-8B42-BD3F-CD15A05D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793A"/>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Heading1">
    <w:name w:val="heading 1"/>
    <w:basedOn w:val="Normal"/>
    <w:link w:val="Heading1Char"/>
    <w:uiPriority w:val="9"/>
    <w:qFormat/>
    <w:rsid w:val="0089405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3A"/>
    <w:rPr>
      <w:color w:val="0563C1" w:themeColor="hyperlink"/>
      <w:u w:val="single"/>
    </w:rPr>
  </w:style>
  <w:style w:type="character" w:customStyle="1" w:styleId="None">
    <w:name w:val="None"/>
    <w:rsid w:val="00742482"/>
  </w:style>
  <w:style w:type="character" w:customStyle="1" w:styleId="Hyperlink1">
    <w:name w:val="Hyperlink.1"/>
    <w:basedOn w:val="None"/>
    <w:rsid w:val="00742482"/>
    <w:rPr>
      <w:rFonts w:ascii="Times New Roman" w:eastAsia="Times New Roman" w:hAnsi="Times New Roman" w:cs="Times New Roman"/>
      <w:color w:val="1155CC"/>
      <w:sz w:val="24"/>
      <w:szCs w:val="24"/>
      <w:u w:val="single" w:color="1155CC"/>
      <w:lang w:val="en-US"/>
    </w:rPr>
  </w:style>
  <w:style w:type="paragraph" w:styleId="Revision">
    <w:name w:val="Revision"/>
    <w:hidden/>
    <w:uiPriority w:val="99"/>
    <w:semiHidden/>
    <w:rsid w:val="00894054"/>
    <w:rPr>
      <w:rFonts w:ascii="Times New Roman" w:eastAsia="Arial Unicode MS" w:hAnsi="Times New Roman" w:cs="Times New Roman"/>
      <w:bdr w:val="nil"/>
      <w:lang w:val="en-US"/>
    </w:rPr>
  </w:style>
  <w:style w:type="character" w:styleId="CommentReference">
    <w:name w:val="annotation reference"/>
    <w:basedOn w:val="DefaultParagraphFont"/>
    <w:uiPriority w:val="99"/>
    <w:semiHidden/>
    <w:unhideWhenUsed/>
    <w:rsid w:val="00894054"/>
    <w:rPr>
      <w:sz w:val="16"/>
      <w:szCs w:val="16"/>
    </w:rPr>
  </w:style>
  <w:style w:type="paragraph" w:styleId="CommentText">
    <w:name w:val="annotation text"/>
    <w:basedOn w:val="Normal"/>
    <w:link w:val="CommentTextChar"/>
    <w:uiPriority w:val="99"/>
    <w:semiHidden/>
    <w:unhideWhenUsed/>
    <w:rsid w:val="00894054"/>
    <w:rPr>
      <w:sz w:val="20"/>
      <w:szCs w:val="20"/>
    </w:rPr>
  </w:style>
  <w:style w:type="character" w:customStyle="1" w:styleId="CommentTextChar">
    <w:name w:val="Comment Text Char"/>
    <w:basedOn w:val="DefaultParagraphFont"/>
    <w:link w:val="CommentText"/>
    <w:uiPriority w:val="99"/>
    <w:semiHidden/>
    <w:rsid w:val="00894054"/>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94054"/>
    <w:rPr>
      <w:b/>
      <w:bCs/>
    </w:rPr>
  </w:style>
  <w:style w:type="character" w:customStyle="1" w:styleId="CommentSubjectChar">
    <w:name w:val="Comment Subject Char"/>
    <w:basedOn w:val="CommentTextChar"/>
    <w:link w:val="CommentSubject"/>
    <w:uiPriority w:val="99"/>
    <w:semiHidden/>
    <w:rsid w:val="00894054"/>
    <w:rPr>
      <w:rFonts w:ascii="Times New Roman" w:eastAsia="Arial Unicode MS" w:hAnsi="Times New Roman" w:cs="Times New Roman"/>
      <w:b/>
      <w:bCs/>
      <w:sz w:val="20"/>
      <w:szCs w:val="20"/>
      <w:bdr w:val="nil"/>
      <w:lang w:val="en-US"/>
    </w:rPr>
  </w:style>
  <w:style w:type="character" w:customStyle="1" w:styleId="Heading1Char">
    <w:name w:val="Heading 1 Char"/>
    <w:basedOn w:val="DefaultParagraphFont"/>
    <w:link w:val="Heading1"/>
    <w:uiPriority w:val="9"/>
    <w:rsid w:val="00894054"/>
    <w:rPr>
      <w:rFonts w:ascii="Times New Roman" w:eastAsia="Times New Roman" w:hAnsi="Times New Roman" w:cs="Times New Roman"/>
      <w:b/>
      <w:bCs/>
      <w:kern w:val="36"/>
      <w:sz w:val="48"/>
      <w:szCs w:val="48"/>
      <w:lang w:val="en-GB" w:eastAsia="zh-CN"/>
    </w:rPr>
  </w:style>
  <w:style w:type="paragraph" w:styleId="NormalWeb">
    <w:name w:val="Normal (Web)"/>
    <w:basedOn w:val="Normal"/>
    <w:uiPriority w:val="99"/>
    <w:semiHidden/>
    <w:unhideWhenUsed/>
    <w:rsid w:val="005002B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5322">
      <w:bodyDiv w:val="1"/>
      <w:marLeft w:val="0"/>
      <w:marRight w:val="0"/>
      <w:marTop w:val="0"/>
      <w:marBottom w:val="0"/>
      <w:divBdr>
        <w:top w:val="none" w:sz="0" w:space="0" w:color="auto"/>
        <w:left w:val="none" w:sz="0" w:space="0" w:color="auto"/>
        <w:bottom w:val="none" w:sz="0" w:space="0" w:color="auto"/>
        <w:right w:val="none" w:sz="0" w:space="0" w:color="auto"/>
      </w:divBdr>
    </w:div>
    <w:div w:id="603343098">
      <w:bodyDiv w:val="1"/>
      <w:marLeft w:val="0"/>
      <w:marRight w:val="0"/>
      <w:marTop w:val="0"/>
      <w:marBottom w:val="0"/>
      <w:divBdr>
        <w:top w:val="none" w:sz="0" w:space="0" w:color="auto"/>
        <w:left w:val="none" w:sz="0" w:space="0" w:color="auto"/>
        <w:bottom w:val="none" w:sz="0" w:space="0" w:color="auto"/>
        <w:right w:val="none" w:sz="0" w:space="0" w:color="auto"/>
      </w:divBdr>
    </w:div>
    <w:div w:id="710226920">
      <w:bodyDiv w:val="1"/>
      <w:marLeft w:val="0"/>
      <w:marRight w:val="0"/>
      <w:marTop w:val="0"/>
      <w:marBottom w:val="0"/>
      <w:divBdr>
        <w:top w:val="none" w:sz="0" w:space="0" w:color="auto"/>
        <w:left w:val="none" w:sz="0" w:space="0" w:color="auto"/>
        <w:bottom w:val="none" w:sz="0" w:space="0" w:color="auto"/>
        <w:right w:val="none" w:sz="0" w:space="0" w:color="auto"/>
      </w:divBdr>
    </w:div>
    <w:div w:id="1125002849">
      <w:bodyDiv w:val="1"/>
      <w:marLeft w:val="0"/>
      <w:marRight w:val="0"/>
      <w:marTop w:val="0"/>
      <w:marBottom w:val="0"/>
      <w:divBdr>
        <w:top w:val="none" w:sz="0" w:space="0" w:color="auto"/>
        <w:left w:val="none" w:sz="0" w:space="0" w:color="auto"/>
        <w:bottom w:val="none" w:sz="0" w:space="0" w:color="auto"/>
        <w:right w:val="none" w:sz="0" w:space="0" w:color="auto"/>
      </w:divBdr>
    </w:div>
    <w:div w:id="1349286279">
      <w:bodyDiv w:val="1"/>
      <w:marLeft w:val="0"/>
      <w:marRight w:val="0"/>
      <w:marTop w:val="0"/>
      <w:marBottom w:val="0"/>
      <w:divBdr>
        <w:top w:val="none" w:sz="0" w:space="0" w:color="auto"/>
        <w:left w:val="none" w:sz="0" w:space="0" w:color="auto"/>
        <w:bottom w:val="none" w:sz="0" w:space="0" w:color="auto"/>
        <w:right w:val="none" w:sz="0" w:space="0" w:color="auto"/>
      </w:divBdr>
    </w:div>
    <w:div w:id="1560357576">
      <w:bodyDiv w:val="1"/>
      <w:marLeft w:val="0"/>
      <w:marRight w:val="0"/>
      <w:marTop w:val="0"/>
      <w:marBottom w:val="0"/>
      <w:divBdr>
        <w:top w:val="none" w:sz="0" w:space="0" w:color="auto"/>
        <w:left w:val="none" w:sz="0" w:space="0" w:color="auto"/>
        <w:bottom w:val="none" w:sz="0" w:space="0" w:color="auto"/>
        <w:right w:val="none" w:sz="0" w:space="0" w:color="auto"/>
      </w:divBdr>
    </w:div>
    <w:div w:id="1582133468">
      <w:bodyDiv w:val="1"/>
      <w:marLeft w:val="0"/>
      <w:marRight w:val="0"/>
      <w:marTop w:val="0"/>
      <w:marBottom w:val="0"/>
      <w:divBdr>
        <w:top w:val="none" w:sz="0" w:space="0" w:color="auto"/>
        <w:left w:val="none" w:sz="0" w:space="0" w:color="auto"/>
        <w:bottom w:val="none" w:sz="0" w:space="0" w:color="auto"/>
        <w:right w:val="none" w:sz="0" w:space="0" w:color="auto"/>
      </w:divBdr>
    </w:div>
    <w:div w:id="20163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Microsoft Office User</cp:lastModifiedBy>
  <cp:revision>21</cp:revision>
  <dcterms:created xsi:type="dcterms:W3CDTF">2022-07-15T09:11:00Z</dcterms:created>
  <dcterms:modified xsi:type="dcterms:W3CDTF">2022-08-28T08:14:00Z</dcterms:modified>
</cp:coreProperties>
</file>