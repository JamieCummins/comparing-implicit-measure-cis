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8F87" w14:textId="77777777" w:rsidR="00520E84" w:rsidRDefault="00520E84"/>
    <w:p w14:paraId="6D4B185D" w14:textId="77777777" w:rsidR="00520E84" w:rsidRDefault="00520E84"/>
    <w:p w14:paraId="74F29E65" w14:textId="77777777" w:rsidR="00520E84" w:rsidRDefault="00520E84"/>
    <w:p w14:paraId="1AB37737" w14:textId="77777777" w:rsidR="00520E84" w:rsidRDefault="00520E84"/>
    <w:p w14:paraId="71F12975" w14:textId="77777777" w:rsidR="00520E84" w:rsidRDefault="00520E84"/>
    <w:p w14:paraId="4BD05B59" w14:textId="77777777" w:rsidR="00520E84" w:rsidRDefault="00520E84"/>
    <w:p w14:paraId="134D4A1D" w14:textId="77777777" w:rsidR="00520E84" w:rsidRDefault="00C95C5B">
      <w:pPr>
        <w:jc w:val="center"/>
      </w:pPr>
      <w:r>
        <w:t>The individual-level precision of implicit measures</w:t>
      </w:r>
    </w:p>
    <w:p w14:paraId="1720F9C7" w14:textId="77777777" w:rsidR="00520E84" w:rsidRDefault="00C95C5B">
      <w:pPr>
        <w:jc w:val="center"/>
        <w:rPr>
          <w:i/>
        </w:rPr>
      </w:pPr>
      <w:r>
        <w:rPr>
          <w:i/>
        </w:rPr>
        <w:t xml:space="preserve"> </w:t>
      </w:r>
    </w:p>
    <w:p w14:paraId="671B0675" w14:textId="6E37467F" w:rsidR="00520E84" w:rsidRDefault="00C95C5B">
      <w:pPr>
        <w:jc w:val="center"/>
        <w:rPr>
          <w:vertAlign w:val="superscript"/>
        </w:rPr>
      </w:pPr>
      <w:r>
        <w:t>Jamie Cummins &amp; Ian Hussey</w:t>
      </w:r>
    </w:p>
    <w:p w14:paraId="12D39511" w14:textId="77777777" w:rsidR="00520E84" w:rsidRDefault="00520E84">
      <w:pPr>
        <w:jc w:val="center"/>
        <w:rPr>
          <w:i/>
        </w:rPr>
      </w:pPr>
    </w:p>
    <w:p w14:paraId="5C7DE914" w14:textId="74A6FD2A" w:rsidR="00520E84" w:rsidRDefault="00C95C5B" w:rsidP="008C29F4">
      <w:pPr>
        <w:jc w:val="center"/>
        <w:rPr>
          <w:i/>
        </w:rPr>
      </w:pPr>
      <w:r>
        <w:rPr>
          <w:i/>
        </w:rPr>
        <w:t xml:space="preserve">University of Bern </w:t>
      </w:r>
    </w:p>
    <w:p w14:paraId="65638A17" w14:textId="77777777" w:rsidR="00520E84" w:rsidRDefault="00C95C5B">
      <w:pPr>
        <w:spacing w:after="240"/>
        <w:rPr>
          <w:i/>
        </w:rPr>
      </w:pPr>
      <w:r>
        <w:rPr>
          <w:i/>
        </w:rPr>
        <w:t xml:space="preserve"> </w:t>
      </w:r>
    </w:p>
    <w:p w14:paraId="36B58ECA" w14:textId="77777777" w:rsidR="00520E84" w:rsidRDefault="00520E84">
      <w:pPr>
        <w:spacing w:after="240"/>
        <w:rPr>
          <w:i/>
        </w:rPr>
      </w:pPr>
    </w:p>
    <w:p w14:paraId="6E33AD94" w14:textId="7B9A8990" w:rsidR="00520E84" w:rsidRDefault="00C95C5B">
      <w:pPr>
        <w:spacing w:line="523" w:lineRule="auto"/>
      </w:pPr>
      <w:r>
        <w:rPr>
          <w:i/>
        </w:rPr>
        <w:t xml:space="preserve">Author note: </w:t>
      </w:r>
      <w:r>
        <w:t xml:space="preserve">JC, Institute of Marketing and Business Administration, University of Bern &amp; IH, Institute of Psychology, University of Bern. JC was supported by FWO grant 1202624N. Correspondence concerning this article should be sent to </w:t>
      </w:r>
      <w:r>
        <w:rPr>
          <w:color w:val="1155CC"/>
        </w:rPr>
        <w:t>jamie.cummins@unibe.ch</w:t>
      </w:r>
      <w:r>
        <w:rPr>
          <w:color w:val="0563C1"/>
        </w:rPr>
        <w:t xml:space="preserve"> </w:t>
      </w:r>
      <w:r>
        <w:t xml:space="preserve">or </w:t>
      </w:r>
      <w:hyperlink r:id="rId6">
        <w:r>
          <w:rPr>
            <w:color w:val="1155CC"/>
            <w:u w:val="single"/>
          </w:rPr>
          <w:t>ian.hussey@unibe.ch</w:t>
        </w:r>
      </w:hyperlink>
      <w:r>
        <w:t>.</w:t>
      </w:r>
    </w:p>
    <w:p w14:paraId="4F96EA92" w14:textId="77777777" w:rsidR="00520E84" w:rsidRDefault="00520E84">
      <w:pPr>
        <w:spacing w:line="523" w:lineRule="auto"/>
      </w:pPr>
    </w:p>
    <w:p w14:paraId="62F53466" w14:textId="77777777" w:rsidR="00A908A4" w:rsidRDefault="00A908A4">
      <w:pPr>
        <w:spacing w:line="523" w:lineRule="auto"/>
      </w:pPr>
    </w:p>
    <w:p w14:paraId="6BB1BAC7" w14:textId="77777777" w:rsidR="00520E84" w:rsidRDefault="00520E84">
      <w:pPr>
        <w:rPr>
          <w:i/>
        </w:rPr>
      </w:pPr>
    </w:p>
    <w:p w14:paraId="1C575909" w14:textId="77777777" w:rsidR="00520E84" w:rsidRDefault="00C95C5B">
      <w:pPr>
        <w:pStyle w:val="Heading1"/>
      </w:pPr>
      <w:bookmarkStart w:id="0" w:name="_3315vem688b5" w:colFirst="0" w:colLast="0"/>
      <w:bookmarkEnd w:id="0"/>
      <w:r>
        <w:lastRenderedPageBreak/>
        <w:t>Abstract</w:t>
      </w:r>
    </w:p>
    <w:p w14:paraId="5DFF6198" w14:textId="29A590E2" w:rsidR="00520E84" w:rsidRDefault="00C95C5B">
      <w:r>
        <w:rPr>
          <w:b/>
        </w:rPr>
        <w:tab/>
      </w:r>
      <w: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implicit measures,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there is substantial room for improvement for the precision of implicit measures as measures of individual attitudes. We recommend that researchers who wish to make theoretical inferences about individuals directly quantify individual-level precision to calibrate their tasks appropriately, both in the context of implicit measures and with tasks in psychological science more broadly. </w:t>
      </w:r>
    </w:p>
    <w:p w14:paraId="2F09905F" w14:textId="77777777" w:rsidR="00F55358" w:rsidRDefault="00F55358"/>
    <w:p w14:paraId="644FBBAA" w14:textId="40F7F0C2" w:rsidR="00F55358" w:rsidRPr="00F55358" w:rsidRDefault="00F55358">
      <w:r>
        <w:rPr>
          <w:b/>
          <w:bCs/>
        </w:rPr>
        <w:t xml:space="preserve">Keywords: </w:t>
      </w:r>
      <w:r w:rsidRPr="00F55358">
        <w:t>Affect Misattribution Procedure</w:t>
      </w:r>
      <w:r>
        <w:t>;</w:t>
      </w:r>
      <w:r w:rsidRPr="00F55358">
        <w:t xml:space="preserve"> Evaluative Priming Task</w:t>
      </w:r>
      <w:r>
        <w:t>;</w:t>
      </w:r>
      <w:r w:rsidRPr="00F55358">
        <w:t xml:space="preserve"> Go/No-Go Association Test</w:t>
      </w:r>
      <w:r>
        <w:t>;</w:t>
      </w:r>
      <w:r w:rsidRPr="00F55358">
        <w:t xml:space="preserve"> Implicit Association Test</w:t>
      </w:r>
      <w:r>
        <w:t>;</w:t>
      </w:r>
      <w:r w:rsidRPr="00F55358">
        <w:t xml:space="preserve"> implicit measures</w:t>
      </w:r>
      <w:r>
        <w:t>;</w:t>
      </w:r>
      <w:r w:rsidRPr="00F55358">
        <w:t xml:space="preserve"> measurement</w:t>
      </w:r>
      <w:r>
        <w:t xml:space="preserve"> </w:t>
      </w:r>
      <w:proofErr w:type="spellStart"/>
      <w:r>
        <w:t>percision</w:t>
      </w:r>
      <w:proofErr w:type="spellEnd"/>
    </w:p>
    <w:p w14:paraId="294FEE52" w14:textId="77777777" w:rsidR="00520E84" w:rsidRDefault="00520E84"/>
    <w:p w14:paraId="7A767B0E" w14:textId="77777777" w:rsidR="00520E84" w:rsidRDefault="00520E84"/>
    <w:p w14:paraId="2E5BBBED" w14:textId="77777777" w:rsidR="00520E84" w:rsidRDefault="00520E84"/>
    <w:p w14:paraId="104545E6" w14:textId="77777777" w:rsidR="00520E84" w:rsidRDefault="00520E84"/>
    <w:p w14:paraId="4C973104" w14:textId="77777777" w:rsidR="00520E84" w:rsidRDefault="00520E84"/>
    <w:p w14:paraId="5F404396" w14:textId="77777777" w:rsidR="00520E84" w:rsidRDefault="00520E84"/>
    <w:p w14:paraId="3F6DC93A" w14:textId="77777777" w:rsidR="00520E84" w:rsidRDefault="00520E84"/>
    <w:p w14:paraId="71CD99F2" w14:textId="77777777" w:rsidR="00520E84" w:rsidRDefault="00520E84"/>
    <w:p w14:paraId="7797DDFC" w14:textId="77777777" w:rsidR="00520E84" w:rsidRDefault="00C95C5B">
      <w:pPr>
        <w:pStyle w:val="Heading1"/>
      </w:pPr>
      <w:bookmarkStart w:id="1" w:name="_4a7jizuli12" w:colFirst="0" w:colLast="0"/>
      <w:bookmarkEnd w:id="1"/>
      <w:r>
        <w:lastRenderedPageBreak/>
        <w:t>Introduction</w:t>
      </w:r>
    </w:p>
    <w:p w14:paraId="182BFD2B" w14:textId="77777777" w:rsidR="00520E84" w:rsidRDefault="00C95C5B">
      <w:pPr>
        <w:pStyle w:val="Heading2"/>
      </w:pPr>
      <w:bookmarkStart w:id="2" w:name="_ius21uw5i70h" w:colFirst="0" w:colLast="0"/>
      <w:bookmarkEnd w:id="2"/>
      <w:r>
        <w:t>Implicit measures and individual-level measurement</w:t>
      </w:r>
    </w:p>
    <w:p w14:paraId="6A9C0E65" w14:textId="137F54DA" w:rsidR="00520E84" w:rsidRDefault="00C95C5B">
      <w:pPr>
        <w:ind w:firstLine="720"/>
      </w:pPr>
      <w:r>
        <w:t xml:space="preserve">Implicit measures are widely used in psychological science and beyond as measures of attitudes, </w:t>
      </w:r>
      <w:ins w:id="3" w:author="Jamie Cummins" w:date="2025-06-17T11:54:00Z" w16du:dateUtc="2025-06-17T09:54:00Z">
        <w:r w:rsidR="00040003">
          <w:t xml:space="preserve">evaluations, and </w:t>
        </w:r>
      </w:ins>
      <w:r>
        <w:t>beliefs</w:t>
      </w:r>
      <w:ins w:id="4" w:author="Jamie Cummins" w:date="2025-06-17T11:54:00Z" w16du:dateUtc="2025-06-17T09:54:00Z">
        <w:r w:rsidR="00040003">
          <w:t xml:space="preserve"> generally</w:t>
        </w:r>
      </w:ins>
      <w:del w:id="5" w:author="Jamie Cummins" w:date="2025-06-17T11:54:00Z" w16du:dateUtc="2025-06-17T09:54:00Z">
        <w:r w:rsidDel="00040003">
          <w:delText>, and stereotypes</w:delText>
        </w:r>
      </w:del>
      <w:r>
        <w:t xml:space="preserve"> </w:t>
      </w:r>
      <w:hyperlink r:id="rId7">
        <w:r>
          <w:t>(Greenwald et al., 2022; Kurdi et al., 2019)</w:t>
        </w:r>
      </w:hyperlink>
      <w:r>
        <w:t xml:space="preserve">. An often repeated aspiration for these measures is that they may eventually allow us to make inferences about the attitudes/beliefs of individuals </w:t>
      </w:r>
      <w:hyperlink r:id="rId8">
        <w:r>
          <w:t>(Fiedler et al., 2006; Greenwald et al., 1998; Greenwald &amp; Banaji, 1995)</w:t>
        </w:r>
      </w:hyperlink>
      <w:r>
        <w:t xml:space="preserve"> which is still heavily emphasized in present-day reviews </w:t>
      </w:r>
      <w:hyperlink r:id="rId9">
        <w:r>
          <w:t>(Greenwald &amp; Lai, 2020)</w:t>
        </w:r>
      </w:hyperlink>
      <w:r>
        <w:t>. These aspirations are also visible in the public face of these measures; the website Project Implicit (</w:t>
      </w:r>
      <w:hyperlink r:id="rId10">
        <w:r>
          <w:rPr>
            <w:color w:val="1155CC"/>
            <w:u w:val="single"/>
          </w:rPr>
          <w:t>implicit.harvard.edu/implicit</w:t>
        </w:r>
      </w:hyperlink>
      <w:r>
        <w:t>) has allowed individuals to complete Implicit Association Tests (IATs) online and receive individual feedback about their level of bias (see Figure 1</w:t>
      </w:r>
      <w:ins w:id="6" w:author="Jamie Cummins" w:date="2025-06-17T11:51:00Z" w16du:dateUtc="2025-06-17T09:51:00Z">
        <w:r w:rsidR="00434C6E">
          <w:t>; although see also Figure 1’s caption for important information on how this feedback has changed</w:t>
        </w:r>
      </w:ins>
      <w:r>
        <w:t xml:space="preserve">). </w:t>
      </w:r>
    </w:p>
    <w:p w14:paraId="7FE1263C" w14:textId="5C8EAC89" w:rsidR="00520E84" w:rsidRDefault="00C95C5B">
      <w:r>
        <w:rPr>
          <w:b/>
        </w:rPr>
        <w:t>Figure 1</w:t>
      </w:r>
      <w:r>
        <w:t xml:space="preserve">. Screenshot of the feedback provided to a participant on the Project Implicit website in January 2023. </w:t>
      </w:r>
      <w:ins w:id="7" w:author="Jamie Cummins" w:date="2025-06-17T11:50:00Z" w16du:dateUtc="2025-06-17T09:50:00Z">
        <w:r w:rsidR="00434C6E">
          <w:t>N</w:t>
        </w:r>
      </w:ins>
      <w:ins w:id="8" w:author="Jamie Cummins" w:date="2025-06-17T11:51:00Z" w16du:dateUtc="2025-06-17T09:51:00Z">
        <w:r w:rsidR="00434C6E">
          <w:t xml:space="preserve">otably, since the original publication of our preprint, this feedback has been commendably adjusted to no longer reflect such judgements </w:t>
        </w:r>
      </w:ins>
      <w:ins w:id="9" w:author="Jamie Cummins" w:date="2025-06-17T11:52:00Z" w16du:dateUtc="2025-06-17T09:52:00Z">
        <w:r w:rsidR="00434C6E">
          <w:t xml:space="preserve">and provide a more </w:t>
        </w:r>
        <w:proofErr w:type="gramStart"/>
        <w:r w:rsidR="00434C6E">
          <w:t>scientifically-accurate</w:t>
        </w:r>
        <w:proofErr w:type="gramEnd"/>
        <w:r w:rsidR="00434C6E">
          <w:t xml:space="preserve"> appraisal. We </w:t>
        </w:r>
      </w:ins>
      <w:ins w:id="10" w:author="Jamie Cummins" w:date="2025-06-17T11:53:00Z" w16du:dateUtc="2025-06-17T09:53:00Z">
        <w:r w:rsidR="00434C6E">
          <w:t xml:space="preserve">acknowledge and </w:t>
        </w:r>
      </w:ins>
      <w:ins w:id="11" w:author="Jamie Cummins" w:date="2025-06-17T11:52:00Z" w16du:dateUtc="2025-06-17T09:52:00Z">
        <w:r w:rsidR="00434C6E">
          <w:t xml:space="preserve">welcome this </w:t>
        </w:r>
        <w:proofErr w:type="gramStart"/>
        <w:r w:rsidR="00434C6E">
          <w:t>change, but</w:t>
        </w:r>
        <w:proofErr w:type="gramEnd"/>
        <w:r w:rsidR="00434C6E">
          <w:t xml:space="preserve"> </w:t>
        </w:r>
      </w:ins>
      <w:ins w:id="12" w:author="Jamie Cummins" w:date="2025-06-17T11:53:00Z" w16du:dateUtc="2025-06-17T09:53:00Z">
        <w:r w:rsidR="00434C6E">
          <w:t xml:space="preserve">retain this Figure to provide a sense of context for the reader as to how these scores have historically been interpreted (as well as a sense of the aspirations of these tasks). </w:t>
        </w:r>
      </w:ins>
    </w:p>
    <w:p w14:paraId="7B84BB10" w14:textId="77777777" w:rsidR="00520E84" w:rsidRDefault="00C95C5B">
      <w:pPr>
        <w:jc w:val="center"/>
      </w:pPr>
      <w:r>
        <w:rPr>
          <w:noProof/>
        </w:rPr>
        <w:lastRenderedPageBreak/>
        <w:drawing>
          <wp:inline distT="114300" distB="114300" distL="114300" distR="114300" wp14:anchorId="1CD56AC4" wp14:editId="426DAB15">
            <wp:extent cx="5133975" cy="220577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8783"/>
                    <a:stretch>
                      <a:fillRect/>
                    </a:stretch>
                  </pic:blipFill>
                  <pic:spPr>
                    <a:xfrm>
                      <a:off x="0" y="0"/>
                      <a:ext cx="5133975" cy="2205779"/>
                    </a:xfrm>
                    <a:prstGeom prst="rect">
                      <a:avLst/>
                    </a:prstGeom>
                    <a:ln/>
                  </pic:spPr>
                </pic:pic>
              </a:graphicData>
            </a:graphic>
          </wp:inline>
        </w:drawing>
      </w:r>
    </w:p>
    <w:p w14:paraId="2E094AFA" w14:textId="4FB3EED7" w:rsidR="00520E84" w:rsidRDefault="002870A7">
      <w:pPr>
        <w:ind w:firstLine="720"/>
      </w:pPr>
      <w:r>
        <w:t>Since</w:t>
      </w:r>
      <w:r w:rsidR="00C95C5B">
        <w:t xml:space="preserve">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not the case. In their recent review of meta-analyses, Greenwald and Lai (2020) noted that there have not yet been </w:t>
      </w:r>
      <w:r w:rsidR="00C95C5B">
        <w:rPr>
          <w:i/>
        </w:rPr>
        <w:t>any</w:t>
      </w:r>
      <w:r w:rsidR="00C95C5B">
        <w:t xml:space="preserve"> high-precision implicit measures developed which can make diagnostic claims about (</w:t>
      </w:r>
      <w:proofErr w:type="spellStart"/>
      <w:r w:rsidR="00C95C5B">
        <w:t>i</w:t>
      </w:r>
      <w:proofErr w:type="spellEnd"/>
      <w:r w:rsidR="00C95C5B">
        <w:t xml:space="preserve">)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R="00C95C5B">
          <w:t>Sriram &amp; Greenwald, 2009</w:t>
        </w:r>
      </w:hyperlink>
      <w:r w:rsidR="00C95C5B">
        <w:t xml:space="preserve">; shortened Death IAT, </w:t>
      </w:r>
      <w:hyperlink r:id="rId13">
        <w:r w:rsidR="00C95C5B">
          <w:t>Millner et al., 2018)</w:t>
        </w:r>
      </w:hyperlink>
      <w:r w:rsidR="00C95C5B">
        <w:t xml:space="preserve">. This might make the tasks easier to administer to individuals, but it also makes individuals’ scores less useful for individual predictions </w:t>
      </w:r>
      <w:hyperlink r:id="rId14">
        <w:r w:rsidR="00C95C5B">
          <w:t>(</w:t>
        </w:r>
        <w:proofErr w:type="spellStart"/>
        <w:r w:rsidR="00C95C5B">
          <w:t>Streiner</w:t>
        </w:r>
        <w:proofErr w:type="spellEnd"/>
        <w:r w:rsidR="00C95C5B">
          <w:t>, 2003)</w:t>
        </w:r>
      </w:hyperlink>
      <w:r w:rsidR="00C95C5B">
        <w:t xml:space="preserve">. </w:t>
      </w:r>
    </w:p>
    <w:p w14:paraId="358E1D88" w14:textId="27B624BA" w:rsidR="00520E84" w:rsidRDefault="00C95C5B">
      <w:pPr>
        <w:ind w:firstLine="720"/>
        <w:rPr>
          <w:highlight w:val="white"/>
        </w:rPr>
      </w:pPr>
      <w:r>
        <w:t xml:space="preserve"> A significant factor contributing to this stagnation is the lack of direct quantification</w:t>
      </w:r>
      <w:r w:rsidR="002870A7">
        <w:t xml:space="preserve"> by researchers</w:t>
      </w:r>
      <w:r>
        <w:t xml:space="preserve"> of individual-level precision.</w:t>
      </w:r>
      <w:r w:rsidR="002870A7">
        <w:t xml:space="preserve"> </w:t>
      </w:r>
      <w:r>
        <w:t xml:space="preserve">Although some argue that precision can be improved by enhancing test-retest reliability </w:t>
      </w:r>
      <w:hyperlink r:id="rId15">
        <w:r>
          <w:t>(Greenwald &amp; Lai, 2020)</w:t>
        </w:r>
      </w:hyperlink>
      <w:r>
        <w:t xml:space="preserve">, this alone does not quantify individual-level precision. </w:t>
      </w:r>
      <w:hyperlink r:id="rId16">
        <w:r>
          <w:t>Scheel</w:t>
        </w:r>
      </w:hyperlink>
      <w:hyperlink r:id="rId17">
        <w:r>
          <w:t xml:space="preserve"> (</w:t>
        </w:r>
      </w:hyperlink>
      <w:hyperlink r:id="rId18">
        <w:r>
          <w:t>2022)</w:t>
        </w:r>
      </w:hyperlink>
      <w:r>
        <w:t xml:space="preserve"> recently argued that many claims in psychological research are “not even wrong”, as they are so underspecified that to be wrong would be an </w:t>
      </w:r>
      <w:r>
        <w:lastRenderedPageBreak/>
        <w:t>improvement. We would similarly argue that implicit measures are currently ‘not even imprecise’; the field lacks tools to even estimate their precision.</w:t>
      </w:r>
    </w:p>
    <w:p w14:paraId="280FB38A" w14:textId="77777777" w:rsidR="00520E84" w:rsidRDefault="00C95C5B">
      <w:pPr>
        <w:ind w:firstLine="720"/>
      </w:pPr>
      <w:r>
        <w:rPr>
          <w:highlight w:val="white"/>
        </w:rPr>
        <w:t xml:space="preserve">When conducting group-level comparisons, </w:t>
      </w:r>
      <w:r>
        <w:t xml:space="preserve">the assertion that (for example)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falters: this score may represent anywhere between “little-to-no bias” and “a strong bias”. </w:t>
      </w:r>
    </w:p>
    <w:p w14:paraId="7D677365" w14:textId="77777777" w:rsidR="00520E84" w:rsidRDefault="00C95C5B">
      <w:pPr>
        <w:pStyle w:val="Heading2"/>
      </w:pPr>
      <w:bookmarkStart w:id="13" w:name="_fu5mpaa4qa8q" w:colFirst="0" w:colLast="0"/>
      <w:bookmarkEnd w:id="13"/>
      <w:r>
        <w:t>The Standard Error of Measurement</w:t>
      </w:r>
    </w:p>
    <w:p w14:paraId="04C2E7BA" w14:textId="052F64B9" w:rsidR="00520E84" w:rsidRDefault="00C95C5B">
      <w:pPr>
        <w:ind w:firstLine="720"/>
        <w:rPr>
          <w:highlight w:val="white"/>
        </w:rPr>
      </w:pPr>
      <w:proofErr w:type="gramStart"/>
      <w:r>
        <w:t>It is clear that the</w:t>
      </w:r>
      <w:proofErr w:type="gramEnd"/>
      <w:r>
        <w:t xml:space="preserve"> field would benefit from </w:t>
      </w:r>
      <w:r w:rsidR="002870A7">
        <w:t xml:space="preserve">the use of an </w:t>
      </w:r>
      <w:r>
        <w:t>inference method for individuals; one which directly quantifies the measurement (</w:t>
      </w:r>
      <w:proofErr w:type="spellStart"/>
      <w:r>
        <w:t>im</w:t>
      </w:r>
      <w:proofErr w:type="spellEnd"/>
      <w:r>
        <w:t xml:space="preserve">)precision associated with an individual’s score. </w:t>
      </w:r>
      <w:r w:rsidR="002870A7">
        <w:t>Indeed, as some readers will already have noted</w:t>
      </w:r>
      <w:r>
        <w:t xml:space="preserve">, </w:t>
      </w:r>
      <w:r w:rsidR="002870A7">
        <w:t>quantifying individual-level precision in this manner</w:t>
      </w:r>
      <w:r>
        <w:t xml:space="preserve"> is well established in </w:t>
      </w:r>
      <w:r w:rsidR="002870A7">
        <w:t xml:space="preserve">literature on </w:t>
      </w:r>
      <w:r>
        <w:t>psychological assessment</w:t>
      </w:r>
      <w:r w:rsidR="002870A7">
        <w:t>, primarily through the use of</w:t>
      </w:r>
      <w:r>
        <w:t xml:space="preserve"> the Standard Error of Measurement (</w:t>
      </w:r>
      <w:proofErr w:type="spellStart"/>
      <w:r>
        <w:t>SEm</w:t>
      </w:r>
      <w:proofErr w:type="spellEnd"/>
      <w:r>
        <w:t xml:space="preserve">; </w:t>
      </w:r>
      <w:hyperlink r:id="rId19">
        <w:r>
          <w:t>Dudek, 1979)</w:t>
        </w:r>
      </w:hyperlink>
      <w:r>
        <w:t xml:space="preserve">. The </w:t>
      </w:r>
      <w:proofErr w:type="spellStart"/>
      <w:r>
        <w:t>SEm</w:t>
      </w:r>
      <w:proofErr w:type="spellEnd"/>
      <w:r>
        <w:t xml:space="preserve"> is defined as:</w:t>
      </w:r>
    </w:p>
    <w:p w14:paraId="44406B9D" w14:textId="77777777" w:rsidR="00520E84" w:rsidRDefault="00C95C5B">
      <w:pPr>
        <w:jc w:val="center"/>
        <w:rPr>
          <w:highlight w:val="white"/>
        </w:rPr>
      </w:pPr>
      <w:proofErr w:type="spellStart"/>
      <w:r>
        <w:rPr>
          <w:highlight w:val="white"/>
        </w:rPr>
        <w:t>SEm</w:t>
      </w:r>
      <w:proofErr w:type="spellEnd"/>
      <w:r>
        <w:rPr>
          <w:highlight w:val="white"/>
        </w:rPr>
        <w:t xml:space="preserve"> = SD </w:t>
      </w:r>
      <m:oMath>
        <m:r>
          <w:rPr>
            <w:rFonts w:ascii="Cambria Math" w:hAnsi="Cambria Math"/>
          </w:rPr>
          <m:t>×</m:t>
        </m:r>
        <m:rad>
          <m:radPr>
            <m:degHide m:val="1"/>
            <m:ctrlPr>
              <w:rPr>
                <w:rFonts w:ascii="Cambria Math" w:hAnsi="Cambria Math"/>
                <w:highlight w:val="white"/>
              </w:rPr>
            </m:ctrlPr>
          </m:radPr>
          <m:deg/>
          <m:e>
            <m:r>
              <w:rPr>
                <w:rFonts w:ascii="Cambria Math" w:hAnsi="Cambria Math"/>
                <w:highlight w:val="white"/>
              </w:rPr>
              <m:t>1-r</m:t>
            </m:r>
          </m:e>
        </m:rad>
      </m:oMath>
    </w:p>
    <w:p w14:paraId="766D43D8" w14:textId="77777777" w:rsidR="00520E84" w:rsidRDefault="00C95C5B">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95% Confidence Intervals can be estimated for an individual’s score as ± (1.96 * </w:t>
      </w:r>
      <w:proofErr w:type="spellStart"/>
      <w:r>
        <w:rPr>
          <w:highlight w:val="white"/>
        </w:rPr>
        <w:t>SEm</w:t>
      </w:r>
      <w:proofErr w:type="spellEnd"/>
      <w:r>
        <w:rPr>
          <w:highlight w:val="white"/>
        </w:rPr>
        <w:t xml:space="preserve">). The </w:t>
      </w:r>
      <w:proofErr w:type="spellStart"/>
      <w:r>
        <w:rPr>
          <w:highlight w:val="white"/>
        </w:rPr>
        <w:lastRenderedPageBreak/>
        <w:t>SEm</w:t>
      </w:r>
      <w:proofErr w:type="spellEnd"/>
      <w:r>
        <w:rPr>
          <w:highlight w:val="white"/>
        </w:rPr>
        <w:t xml:space="preserve"> therefore not only represents a metric of individual-level </w:t>
      </w:r>
      <w:proofErr w:type="gramStart"/>
      <w:r>
        <w:rPr>
          <w:highlight w:val="white"/>
        </w:rPr>
        <w:t>precision, but</w:t>
      </w:r>
      <w:proofErr w:type="gramEnd"/>
      <w:r>
        <w:rPr>
          <w:highlight w:val="white"/>
        </w:rPr>
        <w:t xml:space="preserve"> also clarifies the precise link between this precision and the group-level property of test-retest reliability. </w:t>
      </w:r>
    </w:p>
    <w:p w14:paraId="58D09F31" w14:textId="1344DB41" w:rsidR="00520E84" w:rsidRDefault="00C95C5B">
      <w:pPr>
        <w:rPr>
          <w:highlight w:val="yellow"/>
        </w:rPr>
      </w:pPr>
      <w:r>
        <w:tab/>
      </w:r>
      <w:r w:rsidR="002870A7">
        <w:t>Despite the general goal of implicit measures researchers to compare individual scores, o</w:t>
      </w:r>
      <w:r>
        <w:t>nly two studies</w:t>
      </w:r>
      <w:r w:rsidR="002870A7">
        <w:t xml:space="preserve"> to date</w:t>
      </w:r>
      <w:r>
        <w:t xml:space="preserve"> have used </w:t>
      </w:r>
      <w:r w:rsidR="002870A7">
        <w:t xml:space="preserve">either the </w:t>
      </w:r>
      <w:proofErr w:type="spellStart"/>
      <w:r>
        <w:t>SEm</w:t>
      </w:r>
      <w:proofErr w:type="spellEnd"/>
      <w:r>
        <w:t xml:space="preserve"> </w:t>
      </w:r>
      <w:r w:rsidR="002870A7">
        <w:t xml:space="preserve">or similar metrics </w:t>
      </w:r>
      <w:r>
        <w:t xml:space="preserve">to </w:t>
      </w:r>
      <w:r w:rsidR="002870A7">
        <w:t xml:space="preserve">directly </w:t>
      </w:r>
      <w:r>
        <w:t>estimate individual-level precision in implicit measure</w:t>
      </w:r>
      <w:r w:rsidR="002870A7">
        <w:t>s. In</w:t>
      </w:r>
      <w:r>
        <w:t xml:space="preserve"> both</w:t>
      </w:r>
      <w:r w:rsidR="002870A7">
        <w:t xml:space="preserve"> cases, these papers</w:t>
      </w:r>
      <w:r>
        <w:t xml:space="preserve"> assessed the IAT</w:t>
      </w:r>
      <w:r w:rsidR="002870A7">
        <w:t>’s precision</w:t>
      </w:r>
      <w:r>
        <w:t xml:space="preserve"> in the context of racial bias. </w:t>
      </w:r>
      <w:hyperlink r:id="rId20">
        <w:proofErr w:type="spellStart"/>
        <w:r>
          <w:t>Schimmack</w:t>
        </w:r>
        <w:proofErr w:type="spellEnd"/>
      </w:hyperlink>
      <w:hyperlink r:id="rId21">
        <w:r>
          <w:t xml:space="preserve"> </w:t>
        </w:r>
      </w:hyperlink>
      <w:hyperlink r:id="rId22">
        <w:r>
          <w:t>(2021)</w:t>
        </w:r>
      </w:hyperlink>
      <w:r>
        <w:t xml:space="preserve"> used a variant </w:t>
      </w:r>
      <w:proofErr w:type="spellStart"/>
      <w:r>
        <w:t>SEm</w:t>
      </w:r>
      <w:proofErr w:type="spellEnd"/>
      <w:r>
        <w:t xml:space="preserve"> (substituting test-retest reliability with measure validity) and found that an IAT </w:t>
      </w:r>
      <w:r>
        <w:rPr>
          <w:i/>
        </w:rPr>
        <w:t>D</w:t>
      </w:r>
      <w:r>
        <w:t xml:space="preserve"> score of .30 would have accompanying confidence intervals ranging from -0.51 to 1.11. Given the bounded nature of the IAT </w:t>
      </w:r>
      <w:r>
        <w:rPr>
          <w:i/>
        </w:rPr>
        <w:t>D</w:t>
      </w:r>
      <w:r>
        <w:t xml:space="preserve"> score (from -2 to 2), this is extremely poor measurement precision. </w:t>
      </w:r>
      <w:hyperlink r:id="rId23">
        <w:r>
          <w:t>Klein</w:t>
        </w:r>
      </w:hyperlink>
      <w:hyperlink r:id="rId24">
        <w:r>
          <w:t xml:space="preserve"> (</w:t>
        </w:r>
      </w:hyperlink>
      <w:hyperlink r:id="rId25">
        <w:r>
          <w:t>2020)</w:t>
        </w:r>
      </w:hyperlink>
      <w:r>
        <w:t xml:space="preserve"> estimated CIs in terms of individual-level Cohen’s </w:t>
      </w:r>
      <w:r>
        <w:rPr>
          <w:i/>
        </w:rPr>
        <w:t>d</w:t>
      </w:r>
      <w:r>
        <w:t xml:space="preserve"> effect sizes (rather than IAT </w:t>
      </w:r>
      <w:r>
        <w:rPr>
          <w:i/>
        </w:rPr>
        <w:t>D</w:t>
      </w:r>
      <w:r>
        <w:t xml:space="preserve"> scores), and found a median width of 0.76.</w:t>
      </w:r>
    </w:p>
    <w:p w14:paraId="56780007" w14:textId="539BFBBE" w:rsidR="00520E84" w:rsidRDefault="00C95C5B">
      <w:r>
        <w:tab/>
        <w:t xml:space="preserve">The </w:t>
      </w:r>
      <w:proofErr w:type="spellStart"/>
      <w:r>
        <w:t>SEm</w:t>
      </w:r>
      <w:proofErr w:type="spellEnd"/>
      <w:r>
        <w:t xml:space="preserve"> method is not without its drawbacks. As noted above, the test-retest reliability of the measure is needed </w:t>
      </w:r>
      <w:r w:rsidR="002870A7">
        <w:t>to</w:t>
      </w:r>
      <w:r>
        <w:t xml:space="preserve"> estimate the </w:t>
      </w:r>
      <w:proofErr w:type="spellStart"/>
      <w:r>
        <w:t>SEm</w:t>
      </w:r>
      <w:proofErr w:type="spellEnd"/>
      <w:r>
        <w:t xml:space="preserve">; however, implicit measures are not monoliths. The test-retest of implicit measures can vary due to a whole host of other features of stimuli and participants </w:t>
      </w:r>
      <w:hyperlink r:id="rId26">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27">
        <w:r>
          <w:t xml:space="preserve">(Cummins, 2023; Mollenkopf, 1949; </w:t>
        </w:r>
        <w:proofErr w:type="spellStart"/>
        <w:r>
          <w:t>Schmukle</w:t>
        </w:r>
        <w:proofErr w:type="spellEnd"/>
        <w:r>
          <w:t>, 2023)</w:t>
        </w:r>
      </w:hyperlink>
      <w:r>
        <w:t>. This reliance on the test-retest statistic leads to assumptions about generalizability at both the domain- and individual-levels that are often not met.</w:t>
      </w:r>
      <w:r w:rsidR="002870A7">
        <w:t xml:space="preserve"> On the other hand, estimating the test-retest statistic for different domains or stimuli separately is a potentially laborious and time-consuming process.</w:t>
      </w:r>
      <w:r>
        <w:t xml:space="preserve"> </w:t>
      </w:r>
      <w:r w:rsidR="002870A7">
        <w:t xml:space="preserve">In principle, the test-retest statistic can be substituted with the internal consistency of split-half reliability of the measure for the estimation of the </w:t>
      </w:r>
      <w:proofErr w:type="spellStart"/>
      <w:r w:rsidR="002870A7">
        <w:t>SEm</w:t>
      </w:r>
      <w:proofErr w:type="spellEnd"/>
      <w:r w:rsidR="002870A7">
        <w:t xml:space="preserve">, which would reduce this burden; however, in this case, </w:t>
      </w:r>
      <w:r w:rsidR="002870A7">
        <w:lastRenderedPageBreak/>
        <w:t xml:space="preserve">the width of the CIs is still assumed to be consistent for all participants, which is likely not the case just as it will not be consistent across domains. </w:t>
      </w:r>
    </w:p>
    <w:p w14:paraId="54A5F597" w14:textId="77777777" w:rsidR="00520E84" w:rsidRDefault="00C95C5B">
      <w:pPr>
        <w:pStyle w:val="Heading2"/>
      </w:pPr>
      <w:bookmarkStart w:id="14" w:name="_dreq2vte02zd" w:colFirst="0" w:colLast="0"/>
      <w:bookmarkEnd w:id="14"/>
      <w:r>
        <w:t>Bootstrapped confidence intervals for implicit measures</w:t>
      </w:r>
    </w:p>
    <w:p w14:paraId="2802E5D0" w14:textId="22158B88" w:rsidR="002870A7" w:rsidRPr="00C95C5B" w:rsidRDefault="00C95C5B" w:rsidP="00C95C5B">
      <w:pPr>
        <w:ind w:firstLine="720"/>
      </w:pPr>
      <w:r>
        <w:t xml:space="preserve">Fortunately, an alternative method can be used which does not rely on access to test-retest </w:t>
      </w:r>
      <w:r w:rsidR="002870A7">
        <w:t xml:space="preserve">or internal consistency </w:t>
      </w:r>
      <w:r>
        <w:t>coefficients: namely, by bootstrapping confidence intervals around individual</w:t>
      </w:r>
      <w:r w:rsidR="002870A7">
        <w:t xml:space="preserve"> participants’</w:t>
      </w:r>
      <w:r>
        <w:t xml:space="preserve"> scores.</w:t>
      </w:r>
      <w:r w:rsidR="002870A7">
        <w:t xml:space="preserve"> Bootstrapping, in general, is a statistical procedure which is used to estimate the uncertainty around a given sample estimate </w:t>
      </w:r>
      <w:r>
        <w:fldChar w:fldCharType="begin"/>
      </w:r>
      <w:r>
        <w:instrText xml:space="preserve"> ADDIN ZOTERO_ITEM CSL_CITATION {"citationID":"LGUDREQa","properties":{"formattedCitation":"(Davison &amp; Hinkley, 1997)","plainCitation":"(Davison &amp; Hinkley, 1997)","noteIndex":0},"citationItems":[{"id":576,"uris":["http://zotero.org/groups/5144298/items/7XD32WGW"],"itemData":{"id":576,"type":"book","abstract":"This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fldChar w:fldCharType="separate"/>
      </w:r>
      <w:r>
        <w:rPr>
          <w:noProof/>
        </w:rPr>
        <w:t>(Davison &amp; Hinkley, 1997)</w:t>
      </w:r>
      <w:r>
        <w:fldChar w:fldCharType="end"/>
      </w:r>
      <w:r w:rsidR="002870A7">
        <w:t xml:space="preserve">. The procedure generally involves resampling an existing set of data with replacement many times (e.g., 2000), and a summary statistic is estimated for each bootstrap sample (e.g., the mean). If the sample used for the bootstrapping procedure is relatively representative of the population, then the variation in the means across the bootstrap samples will </w:t>
      </w:r>
      <w:r w:rsidR="002870A7" w:rsidRPr="002870A7">
        <w:rPr>
          <w:lang w:val="en-US"/>
        </w:rPr>
        <w:t>approximate the sampling distribution of the statistic of interest. This allows researchers to estimate the uncertainty (e.g., confidence intervals) or bias in the original sample statistic without relying on strong parametric assumptions about the underlying population distribution.</w:t>
      </w:r>
      <w:r w:rsidR="002870A7">
        <w:rPr>
          <w:lang w:val="en-US"/>
        </w:rPr>
        <w:t xml:space="preserve"> In the case of implicit measures, we may therefore apply bootstrapping separately to each individual participant’s trial-level data and estimate the confidence intervals around each participant’s score. Since each participant’s data are estimated independently, the width of the confidence intervals of the participant’s scores can therefore vary on an individual basis, allowing for personalized confidence intervals with varying widths between participants, thus providing more information than the more generic </w:t>
      </w:r>
      <w:proofErr w:type="spellStart"/>
      <w:r w:rsidR="002870A7">
        <w:rPr>
          <w:lang w:val="en-US"/>
        </w:rPr>
        <w:t>SEm</w:t>
      </w:r>
      <w:proofErr w:type="spellEnd"/>
      <w:r w:rsidR="002870A7">
        <w:rPr>
          <w:lang w:val="en-US"/>
        </w:rPr>
        <w:t xml:space="preserve"> approach. </w:t>
      </w:r>
    </w:p>
    <w:p w14:paraId="7DCB9504" w14:textId="13613189" w:rsidR="00520E84" w:rsidRDefault="00C95C5B">
      <w:pPr>
        <w:ind w:firstLine="720"/>
      </w:pPr>
      <w:r>
        <w:t xml:space="preserve"> </w:t>
      </w:r>
      <w:hyperlink r:id="rId28">
        <w:r>
          <w:t>Hussey (2020)</w:t>
        </w:r>
      </w:hyperlink>
      <w:r>
        <w:t xml:space="preserve"> </w:t>
      </w:r>
      <w:r w:rsidR="002870A7">
        <w:t xml:space="preserve">previously </w:t>
      </w:r>
      <w:proofErr w:type="spellStart"/>
      <w:r>
        <w:t>utilised</w:t>
      </w:r>
      <w:proofErr w:type="spellEnd"/>
      <w:r>
        <w:t xml:space="preserve"> </w:t>
      </w:r>
      <w:r w:rsidR="002870A7">
        <w:t xml:space="preserve">bootstrapping </w:t>
      </w:r>
      <w:r>
        <w:t>to estimate implicit measure confidence intervals, specifically around scores on the Implicit Relational Assessment Procedure (IRAP) across 18 different domains.</w:t>
      </w:r>
      <w:r w:rsidR="002870A7">
        <w:t xml:space="preserve"> R</w:t>
      </w:r>
      <w:r>
        <w:t>esults were similarly poor</w:t>
      </w:r>
      <w:r w:rsidR="002870A7">
        <w:t xml:space="preserve"> as in the above studies using the </w:t>
      </w:r>
      <w:proofErr w:type="spellStart"/>
      <w:r w:rsidR="002870A7">
        <w:t>SEm</w:t>
      </w:r>
      <w:proofErr w:type="spellEnd"/>
      <w:r w:rsidR="002870A7">
        <w:t xml:space="preserve"> </w:t>
      </w:r>
      <w:r w:rsidR="002870A7">
        <w:lastRenderedPageBreak/>
        <w:t>approach</w:t>
      </w:r>
      <w:r>
        <w:t>. Researchers have also used this approach to estimate individual-level precision</w:t>
      </w:r>
      <w:r w:rsidR="002870A7" w:rsidRPr="002870A7">
        <w:t xml:space="preserve"> </w:t>
      </w:r>
      <w:r w:rsidR="002870A7">
        <w:t>in other contexts</w:t>
      </w:r>
      <w:r>
        <w:t>, for example in the assessment of relational reasoning (Cummins, 2023) and inhibitory control (Lee et al., 2023).</w:t>
      </w:r>
    </w:p>
    <w:p w14:paraId="0620C1A1" w14:textId="77777777" w:rsidR="00520E84" w:rsidRDefault="00C95C5B">
      <w:pPr>
        <w:ind w:firstLine="720"/>
      </w:pPr>
      <w: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Pr>
          <w:i/>
        </w:rPr>
        <w:t xml:space="preserve">d </w:t>
      </w:r>
      <w:r>
        <w:t xml:space="preserve">effect sizes with IAT </w:t>
      </w:r>
      <w:r>
        <w:rPr>
          <w:i/>
        </w:rPr>
        <w:t xml:space="preserve">D </w:t>
      </w:r>
      <w:r>
        <w:t>scores), scope of measurement procedures (</w:t>
      </w:r>
      <w:proofErr w:type="spellStart"/>
      <w:r>
        <w:t>Schimmack</w:t>
      </w:r>
      <w:proofErr w:type="spellEnd"/>
      <w:r>
        <w:t>, 2021; Klein, 2020; 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A more comprehensive and rigorous investigation into individual-level precision would address a more than 25-year-old problem for one of the most </w:t>
      </w:r>
      <w:proofErr w:type="gramStart"/>
      <w:r>
        <w:t>widely-employed</w:t>
      </w:r>
      <w:proofErr w:type="gramEnd"/>
      <w:r>
        <w:t xml:space="preserve"> classes of measures in psychological science. </w:t>
      </w:r>
    </w:p>
    <w:p w14:paraId="71D543BC" w14:textId="6F2D2A9D" w:rsidR="00520E84" w:rsidRDefault="00C95C5B" w:rsidP="002870A7">
      <w:pPr>
        <w:ind w:firstLine="720"/>
      </w:pPr>
      <w:r>
        <w:t xml:space="preserve">Using a very large open dataset </w:t>
      </w:r>
      <w:hyperlink r:id="rId29">
        <w:r>
          <w:t>(Bar-Anan &amp; Nosek, 2014)</w:t>
        </w:r>
      </w:hyperlink>
      <w:r>
        <w:t>, we investigated the individual-level precision of 6 different implicit measures administered across three distinct domains using the estimation method employed by Hussey (2020). In this preregistered study, we specifically set out to determine (</w:t>
      </w:r>
      <w:proofErr w:type="spellStart"/>
      <w:r>
        <w:t>i</w:t>
      </w:r>
      <w:proofErr w:type="spellEnd"/>
      <w:r>
        <w:t xml:space="preserve">) how well measures can detect non-zero effects within individuals; (ii) how well measures could discriminate </w:t>
      </w:r>
      <w:r>
        <w:rPr>
          <w:i/>
        </w:rPr>
        <w:t>between individuals</w:t>
      </w:r>
      <w:r>
        <w:t xml:space="preserve">, and (iii) the width of the range of scores that the confidence intervals of individual’s scores tended to cover. </w:t>
      </w:r>
      <w:r w:rsidR="002870A7">
        <w:t xml:space="preserve">Each of these criteria were chosen based on providing useful information about the performance of the measures on criteria relevant to questions relating to individual precision which researchers may ask (e.g., how many participants can we say demonstrate bias of any strength </w:t>
      </w:r>
      <w:proofErr w:type="gramStart"/>
      <w:r w:rsidR="002870A7">
        <w:t>in a given</w:t>
      </w:r>
      <w:proofErr w:type="gramEnd"/>
      <w:r w:rsidR="002870A7">
        <w:t xml:space="preserve"> direction; how many participants a given participant can be detected as significantly different from). </w:t>
      </w:r>
    </w:p>
    <w:p w14:paraId="1D94872C" w14:textId="77777777" w:rsidR="00520E84" w:rsidRDefault="00C95C5B">
      <w:pPr>
        <w:pStyle w:val="Heading1"/>
      </w:pPr>
      <w:bookmarkStart w:id="15" w:name="_uurwonmqx3ot" w:colFirst="0" w:colLast="0"/>
      <w:bookmarkEnd w:id="15"/>
      <w:r>
        <w:lastRenderedPageBreak/>
        <w:t>Method</w:t>
      </w:r>
    </w:p>
    <w:p w14:paraId="661270D5" w14:textId="77777777" w:rsidR="00520E84" w:rsidRDefault="00C95C5B">
      <w:pPr>
        <w:pStyle w:val="Heading2"/>
      </w:pPr>
      <w:bookmarkStart w:id="16" w:name="_g2lgsk2981ci" w:colFirst="0" w:colLast="0"/>
      <w:bookmarkEnd w:id="16"/>
      <w:r>
        <w:t>Data source</w:t>
      </w:r>
    </w:p>
    <w:p w14:paraId="6C7F9104" w14:textId="089B35DE" w:rsidR="00520E84" w:rsidRDefault="00C95C5B">
      <w:pPr>
        <w:ind w:firstLine="720"/>
      </w:pPr>
      <w:r>
        <w:t>This study uses openly available data collected on Project Implicit (</w:t>
      </w:r>
      <w:hyperlink r:id="rId30">
        <w:r>
          <w:rPr>
            <w:color w:val="1155CC"/>
            <w:u w:val="single"/>
          </w:rPr>
          <w:t>https://implicit.harvard.edu</w:t>
        </w:r>
      </w:hyperlink>
      <w:r>
        <w:t xml:space="preserve">), originally collected by Bar-Anan and Nosek </w:t>
      </w:r>
      <w:hyperlink r:id="rId31">
        <w:r>
          <w:t>(2014; data available from osf.io/qf9jx)</w:t>
        </w:r>
      </w:hyperlink>
      <w:r>
        <w:t>. The data, code, and preregistration for our analyses can be found on the Open Science Framework (</w:t>
      </w:r>
      <w:hyperlink r:id="rId32">
        <w:r>
          <w:rPr>
            <w:color w:val="1155CC"/>
            <w:u w:val="single"/>
          </w:rPr>
          <w:t>osf.io/pq6nf</w:t>
        </w:r>
      </w:hyperlink>
      <w:ins w:id="17" w:author="Jamie Cummins" w:date="2025-06-17T11:55:00Z" w16du:dateUtc="2025-06-17T09:55:00Z">
        <w:r w:rsidR="00040003">
          <w:t xml:space="preserve">; at the </w:t>
        </w:r>
        <w:proofErr w:type="spellStart"/>
        <w:r w:rsidR="00040003">
          <w:t>Github</w:t>
        </w:r>
        <w:proofErr w:type="spellEnd"/>
        <w:r w:rsidR="00040003">
          <w:t xml:space="preserve"> repository under the “files” tab</w:t>
        </w:r>
      </w:ins>
      <w:r>
        <w:t>).</w:t>
      </w:r>
    </w:p>
    <w:p w14:paraId="74EB2708" w14:textId="77777777" w:rsidR="00520E84" w:rsidRDefault="00C95C5B">
      <w:pPr>
        <w:pStyle w:val="Heading2"/>
      </w:pPr>
      <w:bookmarkStart w:id="18" w:name="_mav2eckf42q4" w:colFirst="0" w:colLast="0"/>
      <w:bookmarkEnd w:id="18"/>
      <w:r>
        <w:t>Sample</w:t>
      </w:r>
    </w:p>
    <w:p w14:paraId="7C45635A" w14:textId="77777777" w:rsidR="00520E84" w:rsidRDefault="00C95C5B">
      <w:r>
        <w:rPr>
          <w:b/>
        </w:rPr>
        <w:tab/>
      </w:r>
      <w:r>
        <w:t xml:space="preserve">The sample used for these analyses was taken from Bar-Anan &amp; Nosek’s (2014) data, collected via the Project Implicit website. A total of 23,413 unique individuals participated in this study (63% women, 36% men, 1% unknown; mean age = 29.1, SD = 12.0). Of this </w:t>
      </w:r>
      <w:proofErr w:type="gramStart"/>
      <w:r>
        <w:t>figure,  8.7</w:t>
      </w:r>
      <w:proofErr w:type="gramEnd"/>
      <w:r>
        <w:t xml:space="preserve">%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w:t>
      </w:r>
      <w:hyperlink r:id="rId33">
        <w:r>
          <w:t>(2014)</w:t>
        </w:r>
      </w:hyperlink>
      <w:r>
        <w:t xml:space="preserve">. The data used in our analytic </w:t>
      </w:r>
      <w:proofErr w:type="spellStart"/>
      <w:proofErr w:type="gramStart"/>
      <w:r>
        <w:t>sample,composed</w:t>
      </w:r>
      <w:proofErr w:type="spellEnd"/>
      <w:proofErr w:type="gram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0D0160DF" w14:textId="05AD983A" w:rsidR="00520E84" w:rsidRDefault="00C95C5B">
      <w:r>
        <w:lastRenderedPageBreak/>
        <w:tab/>
        <w:t xml:space="preserve">In their original study, Bar-Anan and Nosek </w:t>
      </w:r>
      <w:hyperlink r:id="rId34">
        <w:r>
          <w:t>(2014)</w:t>
        </w:r>
      </w:hyperlink>
      <w:r>
        <w:t xml:space="preserve"> also included a seventh implicit measure, the sorting paired-features task (SPF, </w:t>
      </w:r>
      <w:hyperlink r:id="rId35">
        <w:r>
          <w:t>Bar-Anan et al., 2009)</w:t>
        </w:r>
      </w:hyperlink>
      <w:r>
        <w:t>. We did not include this task on the basis that</w:t>
      </w:r>
      <w:del w:id="19" w:author="Jamie Cummins" w:date="2025-06-17T12:05:00Z" w16du:dateUtc="2025-06-17T10:05:00Z">
        <w:r w:rsidDel="00B72486">
          <w:delText xml:space="preserve"> (a)</w:delText>
        </w:r>
      </w:del>
      <w:r>
        <w:t xml:space="preserve"> it has seen much less use than the other tasks</w:t>
      </w:r>
      <w:ins w:id="20" w:author="Jamie Cummins" w:date="2025-06-17T12:05:00Z" w16du:dateUtc="2025-06-17T10:05:00Z">
        <w:r w:rsidR="00B72486">
          <w:t xml:space="preserve"> and we were generally unfamiliar with its scoring, in contrast to the other 6 tasks</w:t>
        </w:r>
      </w:ins>
      <w:del w:id="21" w:author="Jamie Cummins" w:date="2025-06-17T12:05:00Z" w16du:dateUtc="2025-06-17T10:05:00Z">
        <w:r w:rsidDel="00B72486">
          <w:delText>, and more importantly (b) effects on the task are typically quantified using more than one score for each individual</w:delText>
        </w:r>
      </w:del>
      <w:r>
        <w:t>.</w:t>
      </w:r>
      <w:del w:id="22" w:author="Jamie Cummins" w:date="2025-06-17T12:05:00Z" w16du:dateUtc="2025-06-17T10:05:00Z">
        <w:r w:rsidDel="00B72486">
          <w:delText xml:space="preserve"> In contrast, the other 6 tasks are quantified using a single score.</w:delText>
        </w:r>
      </w:del>
    </w:p>
    <w:p w14:paraId="08EDF127" w14:textId="77777777" w:rsidR="00520E84" w:rsidRDefault="00C95C5B">
      <w:pPr>
        <w:pStyle w:val="Heading2"/>
      </w:pPr>
      <w:bookmarkStart w:id="23" w:name="_cgh2dteiohp7" w:colFirst="0" w:colLast="0"/>
      <w:bookmarkEnd w:id="23"/>
      <w:r>
        <w:t>Measures</w:t>
      </w:r>
    </w:p>
    <w:p w14:paraId="2B492A1B" w14:textId="77777777" w:rsidR="00520E84" w:rsidRDefault="00C95C5B">
      <w:r>
        <w:tab/>
        <w:t xml:space="preserve">For more detailed descriptions, see Bar-Anan and Nosek </w:t>
      </w:r>
      <w:hyperlink r:id="rId36">
        <w:r>
          <w:t>(2014)</w:t>
        </w:r>
      </w:hyperlink>
      <w:r>
        <w:t xml:space="preserve"> and the associated references provided under each measure.</w:t>
      </w:r>
    </w:p>
    <w:p w14:paraId="30E1057B" w14:textId="77777777" w:rsidR="00520E84" w:rsidRDefault="00C95C5B">
      <w:pPr>
        <w:ind w:firstLine="720"/>
        <w:rPr>
          <w:b/>
        </w:rPr>
      </w:pPr>
      <w:r>
        <w:rPr>
          <w:b/>
        </w:rPr>
        <w:t xml:space="preserve">Implicit Association Test (IAT) </w:t>
      </w:r>
    </w:p>
    <w:p w14:paraId="439C17F3" w14:textId="77777777" w:rsidR="00520E84" w:rsidRDefault="00C95C5B">
      <w:r>
        <w:rPr>
          <w:b/>
        </w:rPr>
        <w:tab/>
      </w:r>
      <w:r>
        <w:t xml:space="preserve">The IAT used in this study followed the procedure outlined in </w:t>
      </w:r>
      <w:hyperlink r:id="rId37">
        <w:r>
          <w:t>Nosek et al.</w:t>
        </w:r>
      </w:hyperlink>
      <w:hyperlink r:id="rId38">
        <w:r>
          <w:t xml:space="preserve"> (</w:t>
        </w:r>
      </w:hyperlink>
      <w:hyperlink r:id="rId39">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564F9E11" w14:textId="77777777" w:rsidR="00520E84" w:rsidRDefault="00C95C5B">
      <w:pPr>
        <w:rPr>
          <w:b/>
        </w:rPr>
      </w:pPr>
      <w:r>
        <w:rPr>
          <w:b/>
        </w:rPr>
        <w:tab/>
        <w:t xml:space="preserve">Brief Implicit Association Test (BIAT) </w:t>
      </w:r>
    </w:p>
    <w:p w14:paraId="476FD561" w14:textId="77777777" w:rsidR="00520E84" w:rsidRDefault="00C95C5B">
      <w:r>
        <w:rPr>
          <w:b/>
        </w:rPr>
        <w:tab/>
      </w:r>
      <w:r>
        <w:t xml:space="preserve">The BIAT was developed to be a version of the IAT with a shorter administration time and slightly easier instructions for the participant. It requires only two (rather than four) responses on each critical block </w:t>
      </w:r>
      <w:hyperlink r:id="rId40">
        <w:r>
          <w:t>(Sriram &amp; Greenwald, 2009)</w:t>
        </w:r>
      </w:hyperlink>
      <w:r>
        <w:t>.</w:t>
      </w:r>
    </w:p>
    <w:p w14:paraId="2859D6F6" w14:textId="77777777" w:rsidR="00520E84" w:rsidRDefault="00C95C5B">
      <w:pPr>
        <w:rPr>
          <w:b/>
        </w:rPr>
      </w:pPr>
      <w:r>
        <w:rPr>
          <w:b/>
        </w:rPr>
        <w:tab/>
        <w:t xml:space="preserve">Single-Target Implicit Association Test (ST-IAT) </w:t>
      </w:r>
    </w:p>
    <w:p w14:paraId="1998645A" w14:textId="77777777" w:rsidR="00520E84" w:rsidRDefault="00C95C5B">
      <w:r>
        <w:rPr>
          <w:b/>
        </w:rPr>
        <w:tab/>
      </w:r>
      <w:r>
        <w:t xml:space="preserve">The ST-IAT was identical to the IAT but with only one attitude-object (rather than two) investigated on each critical block </w:t>
      </w:r>
      <w:hyperlink r:id="rId41">
        <w:r>
          <w:t>(Karpinski &amp; Steinman, 2006)</w:t>
        </w:r>
      </w:hyperlink>
      <w:r>
        <w:t>.</w:t>
      </w:r>
    </w:p>
    <w:p w14:paraId="064E8107" w14:textId="77777777" w:rsidR="00520E84" w:rsidRDefault="00C95C5B">
      <w:pPr>
        <w:rPr>
          <w:b/>
        </w:rPr>
      </w:pPr>
      <w:r>
        <w:rPr>
          <w:b/>
        </w:rPr>
        <w:lastRenderedPageBreak/>
        <w:tab/>
        <w:t>Affect Misattribution Procedure (AMP)</w:t>
      </w:r>
    </w:p>
    <w:p w14:paraId="0CB8A317" w14:textId="77777777" w:rsidR="00520E84" w:rsidRDefault="00C95C5B">
      <w:r>
        <w:rPr>
          <w:b/>
        </w:rPr>
        <w:tab/>
      </w:r>
      <w:r>
        <w:t>The AMP followed the procedure described by Payne et al. (2005).</w:t>
      </w:r>
    </w:p>
    <w:p w14:paraId="22557004" w14:textId="77777777" w:rsidR="00520E84" w:rsidRDefault="00C95C5B">
      <w:pPr>
        <w:rPr>
          <w:b/>
        </w:rPr>
      </w:pPr>
      <w:r>
        <w:rPr>
          <w:b/>
        </w:rPr>
        <w:tab/>
        <w:t>Go-No Go Association Task (GNAT)</w:t>
      </w:r>
    </w:p>
    <w:p w14:paraId="42B707F2" w14:textId="77777777" w:rsidR="00520E84" w:rsidRDefault="00C95C5B">
      <w:r>
        <w:rPr>
          <w:b/>
        </w:rPr>
        <w:tab/>
      </w:r>
      <w:r>
        <w:t>The GNAT here followed the procedure described by Nosek and Banaji (2001), with scores computed based on response latencies.</w:t>
      </w:r>
    </w:p>
    <w:p w14:paraId="02B89520" w14:textId="77777777" w:rsidR="00520E84" w:rsidRDefault="00C95C5B">
      <w:pPr>
        <w:rPr>
          <w:b/>
        </w:rPr>
      </w:pPr>
      <w:r>
        <w:rPr>
          <w:b/>
        </w:rPr>
        <w:tab/>
        <w:t xml:space="preserve">Evaluative Priming Task (EPT) </w:t>
      </w:r>
    </w:p>
    <w:p w14:paraId="7E3DA7AA" w14:textId="77777777" w:rsidR="00520E84" w:rsidRDefault="00C95C5B">
      <w:r>
        <w:rPr>
          <w:b/>
        </w:rPr>
        <w:tab/>
      </w:r>
      <w:r>
        <w:t xml:space="preserve">The EPT followed the procedure outlined by </w:t>
      </w:r>
      <w:hyperlink r:id="rId42">
        <w:r>
          <w:t>Fazio et al. (1995)</w:t>
        </w:r>
      </w:hyperlink>
      <w:r>
        <w:t>.</w:t>
      </w:r>
    </w:p>
    <w:p w14:paraId="1E562A0F" w14:textId="77777777" w:rsidR="00520E84" w:rsidRDefault="00C95C5B">
      <w:pPr>
        <w:pStyle w:val="Heading2"/>
      </w:pPr>
      <w:bookmarkStart w:id="24" w:name="_ak0wmvmh6xtz" w:colFirst="0" w:colLast="0"/>
      <w:bookmarkEnd w:id="24"/>
      <w:r>
        <w:t>Procedure</w:t>
      </w:r>
    </w:p>
    <w:p w14:paraId="6A98513F" w14:textId="77777777" w:rsidR="00520E84" w:rsidRDefault="00C95C5B">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7071C8E2" w14:textId="77777777" w:rsidR="00520E84" w:rsidRDefault="00C95C5B">
      <w:pPr>
        <w:pStyle w:val="Heading2"/>
      </w:pPr>
      <w:bookmarkStart w:id="25" w:name="_rloj6vlc6g2r" w:colFirst="0" w:colLast="0"/>
      <w:bookmarkEnd w:id="25"/>
      <w:r>
        <w:t>Research Questions</w:t>
      </w:r>
    </w:p>
    <w:p w14:paraId="58346EA0" w14:textId="77777777" w:rsidR="00520E84" w:rsidRDefault="00C95C5B">
      <w:r>
        <w:tab/>
        <w:t xml:space="preserve">As mentioned above, we addressed three primary research questions in this study. </w:t>
      </w:r>
    </w:p>
    <w:p w14:paraId="6E84D8F2" w14:textId="77777777" w:rsidR="00520E84" w:rsidRDefault="00C95C5B">
      <w:pPr>
        <w:pStyle w:val="Heading3"/>
      </w:pPr>
      <w:bookmarkStart w:id="26" w:name="_hvmbfqanp8m" w:colFirst="0" w:colLast="0"/>
      <w:bookmarkEnd w:id="26"/>
      <w:r>
        <w:t>RQ1</w:t>
      </w:r>
    </w:p>
    <w:p w14:paraId="7983C089" w14:textId="77777777" w:rsidR="00520E84" w:rsidRDefault="00C95C5B">
      <w:pPr>
        <w:ind w:firstLine="720"/>
      </w:pPr>
      <w:r>
        <w:t xml:space="preserve">For each measure, meta-analyzed across domains, what proportion of individual participants’ scores were detectably different from the neutral point of zero effect (i.e., PI = 0.50)? How do these proportions differ between measures? </w:t>
      </w:r>
    </w:p>
    <w:p w14:paraId="4E7E34F1" w14:textId="77777777" w:rsidR="00520E84" w:rsidRDefault="00C95C5B">
      <w:pPr>
        <w:pStyle w:val="Heading3"/>
      </w:pPr>
      <w:bookmarkStart w:id="27" w:name="_4a3gch3w97je" w:colFirst="0" w:colLast="0"/>
      <w:bookmarkEnd w:id="27"/>
      <w:r>
        <w:t>RQ2</w:t>
      </w:r>
    </w:p>
    <w:p w14:paraId="5AC1CE0D" w14:textId="77777777" w:rsidR="00520E84" w:rsidRDefault="00C95C5B">
      <w:pPr>
        <w:ind w:firstLine="720"/>
      </w:pPr>
      <w:r>
        <w:t xml:space="preserve">For each measure, meta-analyzed across domains, what proportion of other participants’ scores were individual participants’ scores detectably different from? In contrast to RQ1, we </w:t>
      </w:r>
      <w:r>
        <w:lastRenderedPageBreak/>
        <w:t>compared each participant’s score against all other participants’ scores within the same measure and domain. How do these proportions differ between measures?</w:t>
      </w:r>
    </w:p>
    <w:p w14:paraId="580AB405" w14:textId="77777777" w:rsidR="00520E84" w:rsidRDefault="00C95C5B">
      <w:pPr>
        <w:pStyle w:val="Heading3"/>
      </w:pPr>
      <w:bookmarkStart w:id="28" w:name="_273xo4r9zvw" w:colFirst="0" w:colLast="0"/>
      <w:bookmarkEnd w:id="28"/>
      <w:r>
        <w:t>RQ3</w:t>
      </w:r>
    </w:p>
    <w:p w14:paraId="2DA901DA" w14:textId="77777777" w:rsidR="00520E84" w:rsidRDefault="00C95C5B">
      <w:pPr>
        <w:ind w:firstLine="720"/>
      </w:pPr>
      <w:r>
        <w:t>For each measure, meta-analyzed across domains, what proportion of the observed range of scores did individuals’ 95% Confidence Interval typically cover? How do these proportions differ between measures?</w:t>
      </w:r>
    </w:p>
    <w:p w14:paraId="47B8E076" w14:textId="77777777" w:rsidR="00520E84" w:rsidRDefault="00C95C5B">
      <w:pPr>
        <w:pStyle w:val="Heading1"/>
      </w:pPr>
      <w:bookmarkStart w:id="29" w:name="_uq71dn3y2m91" w:colFirst="0" w:colLast="0"/>
      <w:bookmarkEnd w:id="29"/>
      <w:r>
        <w:t>Results</w:t>
      </w:r>
    </w:p>
    <w:p w14:paraId="1A87E7A9" w14:textId="77777777" w:rsidR="00520E84" w:rsidRDefault="00C95C5B">
      <w:pPr>
        <w:pStyle w:val="Heading2"/>
      </w:pPr>
      <w:bookmarkStart w:id="30" w:name="_jzp7jcnhprcq" w:colFirst="0" w:colLast="0"/>
      <w:bookmarkEnd w:id="30"/>
      <w:r>
        <w:t xml:space="preserve">Data processing </w:t>
      </w:r>
    </w:p>
    <w:p w14:paraId="6ACEFB3C" w14:textId="77777777" w:rsidR="00520E84" w:rsidRDefault="00C95C5B">
      <w:pPr>
        <w:pStyle w:val="Heading3"/>
      </w:pPr>
      <w:bookmarkStart w:id="31" w:name="_51nrxg8e5mju" w:colFirst="0" w:colLast="0"/>
      <w:bookmarkEnd w:id="31"/>
      <w:r>
        <w:t>Scoring algorithm</w:t>
      </w:r>
    </w:p>
    <w:p w14:paraId="21891985" w14:textId="38744CE1" w:rsidR="00520E84" w:rsidRDefault="00C95C5B">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43">
        <w:r>
          <w:t>(Greenwald et al., 2003)</w:t>
        </w:r>
      </w:hyperlink>
      <w:r>
        <w:t xml:space="preserve">; the AMP tends to use proportion of prime-consistent evaluative responses </w:t>
      </w:r>
      <w:hyperlink r:id="rId44">
        <w:r>
          <w:t>(Payne et al., 2005)</w:t>
        </w:r>
      </w:hyperlink>
      <w:r>
        <w:t>; the GNAT and EPT</w:t>
      </w:r>
      <w:r>
        <w:rPr>
          <w:sz w:val="14"/>
          <w:szCs w:val="14"/>
        </w:rPr>
        <w:t xml:space="preserve"> </w:t>
      </w:r>
      <w:r>
        <w:t>tend to be scored based on differential response latencies (</w:t>
      </w:r>
      <w:del w:id="32" w:author="Jamie Cummins" w:date="2025-06-28T14:42:00Z" w16du:dateUtc="2025-06-28T12:42:00Z">
        <w:r w:rsidDel="00203BEA">
          <w:delText xml:space="preserve">although </w:delText>
        </w:r>
      </w:del>
      <w:ins w:id="33" w:author="Jamie Cummins" w:date="2025-06-28T18:00:00Z" w16du:dateUtc="2025-06-28T16:00:00Z">
        <w:r w:rsidR="001A3BC4">
          <w:t>alternative scoring approaches have been suggested for the EPT</w:t>
        </w:r>
      </w:ins>
      <w:ins w:id="34" w:author="Jamie Cummins" w:date="2025-06-28T18:01:00Z" w16du:dateUtc="2025-06-28T16:01:00Z">
        <w:r w:rsidR="001A3BC4">
          <w:t>, for example</w:t>
        </w:r>
      </w:ins>
      <w:ins w:id="35" w:author="Jamie Cummins" w:date="2025-06-28T18:00:00Z" w16du:dateUtc="2025-06-28T16:00:00Z">
        <w:r w:rsidR="001A3BC4">
          <w:t xml:space="preserve"> </w:t>
        </w:r>
        <w:r w:rsidR="001A3BC4" w:rsidRPr="001A3BC4">
          <w:t>Segal-Gordon &amp; Bar-Anan, 2024</w:t>
        </w:r>
      </w:ins>
      <w:ins w:id="36" w:author="Jamie Cummins" w:date="2025-06-28T18:01:00Z" w16du:dateUtc="2025-06-28T16:01:00Z">
        <w:r w:rsidR="001A3BC4">
          <w:t>;</w:t>
        </w:r>
      </w:ins>
      <w:ins w:id="37" w:author="Jamie Cummins" w:date="2025-06-28T18:00:00Z" w16du:dateUtc="2025-06-28T16:00:00Z">
        <w:r w:rsidR="001A3BC4">
          <w:t xml:space="preserve"> </w:t>
        </w:r>
      </w:ins>
      <w:r>
        <w:t xml:space="preserve">the GNAT can also be scored based on accuracy differentials; </w:t>
      </w:r>
      <w:hyperlink r:id="rId45">
        <w:r>
          <w:t>Fazio et al., 1995; Gomez et al., 2007; Nosek &amp; Banaji, 2001)</w:t>
        </w:r>
      </w:hyperlink>
      <w:r>
        <w:t xml:space="preserve">. These different methods of scoring, and the corresponding differences in scales, score ranges, and error variances associated with them, would limit direct comparisons between the measures. We therefore opted to score every measure using the same analytic method: namely, using probabilistic index (PI) scores </w:t>
      </w:r>
      <w:hyperlink r:id="rId46">
        <w:r>
          <w:t>(De Schryver et al., 2018)</w:t>
        </w:r>
      </w:hyperlink>
      <w:r>
        <w:t xml:space="preserve">. This metric has been referred to by many names, including Ruscio’s A </w:t>
      </w:r>
      <w:hyperlink r:id="rId47">
        <w:r>
          <w:t>(2008)</w:t>
        </w:r>
      </w:hyperlink>
      <w:r>
        <w:t xml:space="preserve"> and the common language effect size </w:t>
      </w:r>
      <w:hyperlink r:id="rId48">
        <w:r>
          <w:t>(McGraw &amp; Wong, 1992)</w:t>
        </w:r>
      </w:hyperlink>
      <w:r>
        <w:t xml:space="preserve">. We refer to it here as the PI on the basis that this is the term used in papers related to the current one and when scoring data from implicit measures (e.g., Hussey, 2020; De Schryver et al., 2018). PI scores estimate the </w:t>
      </w:r>
      <w:r>
        <w:lastRenderedPageBreak/>
        <w:t xml:space="preserve">probability of a randomly selected response in one block type being superior (e.g., a longer reaction time, or more positive evaluation) to a randomly selected response in the other block type. 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t>Cummins et al., 2021)</w:t>
        </w:r>
      </w:hyperlink>
      <w:r>
        <w:t xml:space="preserve">. As a probability value, PIs can range from 0 to 1, with the neutral point of zero effect being 0.50 (i.e., equal probability). In this manner, using a single robust and interpretable scoring method allowed for direct comparisons between the measures. Usefully, PI scores nonetheless correlate highly with </w:t>
      </w:r>
      <w:r>
        <w:rPr>
          <w:i/>
        </w:rPr>
        <w:t>D</w:t>
      </w:r>
      <w:r>
        <w:t xml:space="preserve"> scores (</w:t>
      </w:r>
      <w:r>
        <w:rPr>
          <w:i/>
        </w:rPr>
        <w:t>r</w:t>
      </w:r>
      <w:r>
        <w:t xml:space="preserve"> = .88; </w:t>
      </w:r>
      <w:hyperlink r:id="rId50">
        <w:r>
          <w:t>De Schryver et al., 2018)</w:t>
        </w:r>
      </w:hyperlink>
      <w:r>
        <w:t xml:space="preserve">, which many readers are likely more familiar with. </w:t>
      </w:r>
    </w:p>
    <w:p w14:paraId="23A4CC60" w14:textId="77777777" w:rsidR="00520E84" w:rsidRDefault="00C95C5B">
      <w:pPr>
        <w:pStyle w:val="Heading3"/>
      </w:pPr>
      <w:bookmarkStart w:id="38" w:name="_xvn3rbwd7on5" w:colFirst="0" w:colLast="0"/>
      <w:bookmarkEnd w:id="38"/>
      <w:r>
        <w:t>Confidence intervals around individuals’ scores</w:t>
      </w:r>
    </w:p>
    <w:p w14:paraId="0441362D" w14:textId="32C8B455" w:rsidR="00520E84" w:rsidRDefault="00C95C5B">
      <w:pPr>
        <w:ind w:firstLine="720"/>
      </w:pPr>
      <w:r>
        <w:t xml:space="preserve">Confidence intervals around individuals’ scores were calculated by bootstrapping confidence intervals using the basic </w:t>
      </w:r>
      <w:r w:rsidR="002870A7">
        <w:t xml:space="preserve">(AKA </w:t>
      </w:r>
      <w:r w:rsidR="002870A7" w:rsidRPr="00620783">
        <w:t>Reverse Percentile Interval</w:t>
      </w:r>
      <w:r w:rsidR="002870A7">
        <w:t xml:space="preserve">; </w:t>
      </w:r>
      <w:r w:rsidR="002870A7">
        <w:fldChar w:fldCharType="begin"/>
      </w:r>
      <w:r>
        <w:instrText xml:space="preserve"> ADDIN ZOTERO_ITEM CSL_CITATION {"citationID":"mTngFsA0","properties":{"formattedCitation":"(Davison &amp; Hinkley, 1997)","plainCitation":"(Davison &amp; Hinkley, 1997)","dontUpdate":true,"noteIndex":0},"citationItems":[{"id":576,"uris":["http://zotero.org/groups/5144298/items/7XD32WGW"],"itemData":{"id":576,"type":"book","abstract":"This book gives a broad and up-to-date coverage of bootstrap methods, with numerous applied examples, developed in a coherent way with the necessary theoretical basis. Applications include stratified data; finite populations; censored and missing data; linear, nonlinear, and smooth regression models; classification; time series and spatial problems. Special features of the book include: extensive discussion of significance tests and confidence intervals; material on various diagnostic methods; and methods for efficient computation, including improved Monte Carlo simulation. Each chapter includes both practical and theoretical exercises. Included with the book is a disk of purpose-written S-Plus programs for implementing the methods described in the text. Computer algorithms are clearly described, and computer code is included on a 3-inch, 1.4M disk for use with IBM computers and compatible machines. Users must have the S-Plus computer application. Author resource page: http://statwww.epfl.ch/davison/BMA/","ISBN":"978-0-521-57471-6","language":"en","note":"Google-Books-ID: 4aCDbm_t8jUC","number-of-pages":"606","publisher":"Cambridge University Press","source":"Google Books","title":"Bootstrap Methods and Their Application","author":[{"family":"Davison","given":"A. C."},{"family":"Hinkley","given":"D. V."}],"issued":{"date-parts":[["1997",10,28]]}}}],"schema":"https://github.com/citation-style-language/schema/raw/master/csl-citation.json"} </w:instrText>
      </w:r>
      <w:r w:rsidR="002870A7">
        <w:fldChar w:fldCharType="separate"/>
      </w:r>
      <w:r w:rsidR="002870A7">
        <w:rPr>
          <w:noProof/>
        </w:rPr>
        <w:t>Davison &amp; Hinkley, 1997)</w:t>
      </w:r>
      <w:r w:rsidR="002870A7">
        <w:fldChar w:fldCharType="end"/>
      </w:r>
      <w:r w:rsidR="002870A7">
        <w:rPr>
          <w:b/>
          <w:bCs/>
        </w:rPr>
        <w:t xml:space="preserve"> </w:t>
      </w:r>
      <w:r>
        <w:t xml:space="preserve">method and 2000 resamples. This was implemented in R using the </w:t>
      </w:r>
      <w:r>
        <w:rPr>
          <w:i/>
        </w:rPr>
        <w:t>boot</w:t>
      </w:r>
      <w:r>
        <w:t xml:space="preserve"> package </w:t>
      </w:r>
      <w:hyperlink r:id="rId51">
        <w:r>
          <w:t>(Canty &amp; Ripley, 2021)</w:t>
        </w:r>
      </w:hyperlink>
      <w:r w:rsidR="002870A7">
        <w:t>, with the trial-level data of a given participant used as the distribution to be resampled</w:t>
      </w:r>
      <w:r>
        <w:t xml:space="preserve">. </w:t>
      </w:r>
    </w:p>
    <w:p w14:paraId="54C811C5" w14:textId="77777777" w:rsidR="00520E84" w:rsidRDefault="00C95C5B">
      <w:pPr>
        <w:pStyle w:val="Heading2"/>
      </w:pPr>
      <w:bookmarkStart w:id="39" w:name="_wcsuktesa9c4" w:colFirst="0" w:colLast="0"/>
      <w:bookmarkEnd w:id="39"/>
      <w:r>
        <w:t>Analyses</w:t>
      </w:r>
    </w:p>
    <w:p w14:paraId="1A5E9FF7" w14:textId="77777777" w:rsidR="00520E84" w:rsidRDefault="00C95C5B">
      <w:pPr>
        <w:pStyle w:val="Heading3"/>
      </w:pPr>
      <w:bookmarkStart w:id="40" w:name="_z9mnh1fpql32" w:colFirst="0" w:colLast="0"/>
      <w:bookmarkEnd w:id="40"/>
      <w:r>
        <w:t>Descriptive statistics</w:t>
      </w:r>
    </w:p>
    <w:p w14:paraId="3B2B81B3" w14:textId="77777777" w:rsidR="00520E84" w:rsidRDefault="00C95C5B">
      <w:r>
        <w:t>PI Scores</w:t>
      </w:r>
    </w:p>
    <w:p w14:paraId="0F1B87FF" w14:textId="77777777" w:rsidR="00520E84" w:rsidRDefault="00C95C5B">
      <w:r>
        <w:tab/>
        <w:t>We first aimed to gauge the modal CI width for each measure across each domain using maximum a posteriori estimation (i.e., computing the mode of the posterior distribution of CI width values). These results are presented in Table 1.</w:t>
      </w:r>
    </w:p>
    <w:p w14:paraId="2E3CFE8E" w14:textId="77777777" w:rsidR="00520E84" w:rsidRDefault="00C95C5B">
      <w:r>
        <w:rPr>
          <w:b/>
        </w:rPr>
        <w:t xml:space="preserve">Table 1. </w:t>
      </w:r>
      <w:r>
        <w:t xml:space="preserve">Maximum a posteriori values for each measure across each domain. </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5F5326CA" w14:textId="77777777">
        <w:trPr>
          <w:trHeight w:val="440"/>
          <w:tblHeader/>
        </w:trPr>
        <w:tc>
          <w:tcPr>
            <w:tcW w:w="2340" w:type="dxa"/>
            <w:shd w:val="clear" w:color="auto" w:fill="auto"/>
            <w:tcMar>
              <w:top w:w="100" w:type="dxa"/>
              <w:left w:w="100" w:type="dxa"/>
              <w:bottom w:w="100" w:type="dxa"/>
              <w:right w:w="100" w:type="dxa"/>
            </w:tcMar>
          </w:tcPr>
          <w:p w14:paraId="74FE5AE9" w14:textId="77777777" w:rsidR="00520E84" w:rsidRDefault="00C95C5B">
            <w:pPr>
              <w:widowControl w:val="0"/>
              <w:pBdr>
                <w:top w:val="nil"/>
                <w:left w:val="nil"/>
                <w:bottom w:val="nil"/>
                <w:right w:val="nil"/>
                <w:between w:val="nil"/>
              </w:pBdr>
              <w:spacing w:line="240" w:lineRule="auto"/>
              <w:jc w:val="center"/>
            </w:pPr>
            <w:r>
              <w:rPr>
                <w:sz w:val="23"/>
                <w:szCs w:val="23"/>
              </w:rPr>
              <w:lastRenderedPageBreak/>
              <w:t>Measure</w:t>
            </w:r>
          </w:p>
        </w:tc>
        <w:tc>
          <w:tcPr>
            <w:tcW w:w="7020" w:type="dxa"/>
            <w:gridSpan w:val="3"/>
            <w:shd w:val="clear" w:color="auto" w:fill="auto"/>
            <w:tcMar>
              <w:top w:w="100" w:type="dxa"/>
              <w:left w:w="100" w:type="dxa"/>
              <w:bottom w:w="100" w:type="dxa"/>
              <w:right w:w="100" w:type="dxa"/>
            </w:tcMar>
          </w:tcPr>
          <w:p w14:paraId="5CF287DE" w14:textId="77777777" w:rsidR="00520E84" w:rsidRDefault="00C95C5B">
            <w:pPr>
              <w:widowControl w:val="0"/>
              <w:pBdr>
                <w:top w:val="nil"/>
                <w:left w:val="nil"/>
                <w:bottom w:val="nil"/>
                <w:right w:val="nil"/>
                <w:between w:val="nil"/>
              </w:pBdr>
              <w:spacing w:line="240" w:lineRule="auto"/>
              <w:jc w:val="center"/>
            </w:pPr>
            <w:r>
              <w:t>Domain</w:t>
            </w:r>
          </w:p>
        </w:tc>
      </w:tr>
      <w:tr w:rsidR="00520E84" w14:paraId="7165C118" w14:textId="77777777">
        <w:trPr>
          <w:tblHeader/>
        </w:trPr>
        <w:tc>
          <w:tcPr>
            <w:tcW w:w="2340" w:type="dxa"/>
            <w:shd w:val="clear" w:color="auto" w:fill="auto"/>
            <w:tcMar>
              <w:top w:w="100" w:type="dxa"/>
              <w:left w:w="100" w:type="dxa"/>
              <w:bottom w:w="100" w:type="dxa"/>
              <w:right w:w="100" w:type="dxa"/>
            </w:tcMar>
          </w:tcPr>
          <w:p w14:paraId="1403F6BE" w14:textId="77777777" w:rsidR="00520E84" w:rsidRDefault="00520E8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1D84F4" w14:textId="77777777" w:rsidR="00520E84" w:rsidRDefault="00C95C5B">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42826BBE" w14:textId="77777777" w:rsidR="00520E84" w:rsidRDefault="00C95C5B">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206C2F78" w14:textId="77777777" w:rsidR="00520E84" w:rsidRDefault="00C95C5B">
            <w:pPr>
              <w:widowControl w:val="0"/>
              <w:pBdr>
                <w:top w:val="nil"/>
                <w:left w:val="nil"/>
                <w:bottom w:val="nil"/>
                <w:right w:val="nil"/>
                <w:between w:val="nil"/>
              </w:pBdr>
              <w:spacing w:line="240" w:lineRule="auto"/>
            </w:pPr>
            <w:r>
              <w:t>Self</w:t>
            </w:r>
          </w:p>
        </w:tc>
      </w:tr>
      <w:tr w:rsidR="00520E84" w14:paraId="636CC216" w14:textId="77777777">
        <w:trPr>
          <w:tblHeader/>
        </w:trPr>
        <w:tc>
          <w:tcPr>
            <w:tcW w:w="2340" w:type="dxa"/>
            <w:shd w:val="clear" w:color="auto" w:fill="auto"/>
            <w:tcMar>
              <w:top w:w="100" w:type="dxa"/>
              <w:left w:w="100" w:type="dxa"/>
              <w:bottom w:w="100" w:type="dxa"/>
              <w:right w:w="100" w:type="dxa"/>
            </w:tcMar>
          </w:tcPr>
          <w:p w14:paraId="67AD9FE4" w14:textId="77777777" w:rsidR="00520E84" w:rsidRDefault="00C95C5B">
            <w:pPr>
              <w:widowControl w:val="0"/>
              <w:spacing w:line="240" w:lineRule="auto"/>
            </w:pPr>
            <w:r>
              <w:t>IAT</w:t>
            </w:r>
          </w:p>
        </w:tc>
        <w:tc>
          <w:tcPr>
            <w:tcW w:w="2340" w:type="dxa"/>
            <w:shd w:val="clear" w:color="auto" w:fill="auto"/>
            <w:tcMar>
              <w:top w:w="100" w:type="dxa"/>
              <w:left w:w="100" w:type="dxa"/>
              <w:bottom w:w="100" w:type="dxa"/>
              <w:right w:w="100" w:type="dxa"/>
            </w:tcMar>
          </w:tcPr>
          <w:p w14:paraId="0ADBD682"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2EC0E330" w14:textId="77777777" w:rsidR="00520E84" w:rsidRDefault="00C95C5B">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8D8777D" w14:textId="77777777" w:rsidR="00520E84" w:rsidRDefault="00C95C5B">
            <w:pPr>
              <w:widowControl w:val="0"/>
              <w:pBdr>
                <w:top w:val="nil"/>
                <w:left w:val="nil"/>
                <w:bottom w:val="nil"/>
                <w:right w:val="nil"/>
                <w:between w:val="nil"/>
              </w:pBdr>
              <w:spacing w:line="240" w:lineRule="auto"/>
            </w:pPr>
            <w:r>
              <w:t>0.21</w:t>
            </w:r>
          </w:p>
        </w:tc>
      </w:tr>
      <w:tr w:rsidR="00520E84" w14:paraId="2A0B3AE2" w14:textId="77777777">
        <w:tc>
          <w:tcPr>
            <w:tcW w:w="2340" w:type="dxa"/>
            <w:shd w:val="clear" w:color="auto" w:fill="auto"/>
            <w:tcMar>
              <w:top w:w="100" w:type="dxa"/>
              <w:left w:w="100" w:type="dxa"/>
              <w:bottom w:w="100" w:type="dxa"/>
              <w:right w:w="100" w:type="dxa"/>
            </w:tcMar>
          </w:tcPr>
          <w:p w14:paraId="5E5EB15D" w14:textId="77777777" w:rsidR="00520E84" w:rsidRDefault="00C95C5B">
            <w:pPr>
              <w:widowControl w:val="0"/>
              <w:spacing w:line="240" w:lineRule="auto"/>
            </w:pPr>
            <w:r>
              <w:t>B-IAT</w:t>
            </w:r>
          </w:p>
        </w:tc>
        <w:tc>
          <w:tcPr>
            <w:tcW w:w="2340" w:type="dxa"/>
            <w:shd w:val="clear" w:color="auto" w:fill="auto"/>
            <w:tcMar>
              <w:top w:w="100" w:type="dxa"/>
              <w:left w:w="100" w:type="dxa"/>
              <w:bottom w:w="100" w:type="dxa"/>
              <w:right w:w="100" w:type="dxa"/>
            </w:tcMar>
          </w:tcPr>
          <w:p w14:paraId="71C721C9"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F681686" w14:textId="77777777" w:rsidR="00520E84" w:rsidRDefault="00C95C5B">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57351248" w14:textId="77777777" w:rsidR="00520E84" w:rsidRDefault="00C95C5B">
            <w:pPr>
              <w:widowControl w:val="0"/>
              <w:pBdr>
                <w:top w:val="nil"/>
                <w:left w:val="nil"/>
                <w:bottom w:val="nil"/>
                <w:right w:val="nil"/>
                <w:between w:val="nil"/>
              </w:pBdr>
              <w:spacing w:line="240" w:lineRule="auto"/>
            </w:pPr>
            <w:r>
              <w:t>0.20</w:t>
            </w:r>
          </w:p>
        </w:tc>
      </w:tr>
      <w:tr w:rsidR="00520E84" w14:paraId="2683C210" w14:textId="77777777">
        <w:tc>
          <w:tcPr>
            <w:tcW w:w="2340" w:type="dxa"/>
            <w:shd w:val="clear" w:color="auto" w:fill="auto"/>
            <w:tcMar>
              <w:top w:w="100" w:type="dxa"/>
              <w:left w:w="100" w:type="dxa"/>
              <w:bottom w:w="100" w:type="dxa"/>
              <w:right w:w="100" w:type="dxa"/>
            </w:tcMar>
          </w:tcPr>
          <w:p w14:paraId="0BDECB11" w14:textId="77777777" w:rsidR="00520E84" w:rsidRDefault="00C95C5B">
            <w:pPr>
              <w:widowControl w:val="0"/>
              <w:spacing w:line="240" w:lineRule="auto"/>
            </w:pPr>
            <w:r>
              <w:t>ST-IAT</w:t>
            </w:r>
          </w:p>
        </w:tc>
        <w:tc>
          <w:tcPr>
            <w:tcW w:w="2340" w:type="dxa"/>
            <w:shd w:val="clear" w:color="auto" w:fill="auto"/>
            <w:tcMar>
              <w:top w:w="100" w:type="dxa"/>
              <w:left w:w="100" w:type="dxa"/>
              <w:bottom w:w="100" w:type="dxa"/>
              <w:right w:w="100" w:type="dxa"/>
            </w:tcMar>
          </w:tcPr>
          <w:p w14:paraId="7D211248"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78C73C74" w14:textId="77777777" w:rsidR="00520E84" w:rsidRDefault="00C95C5B">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0E67285A" w14:textId="77777777" w:rsidR="00520E84" w:rsidRDefault="00C95C5B">
            <w:pPr>
              <w:widowControl w:val="0"/>
              <w:pBdr>
                <w:top w:val="nil"/>
                <w:left w:val="nil"/>
                <w:bottom w:val="nil"/>
                <w:right w:val="nil"/>
                <w:between w:val="nil"/>
              </w:pBdr>
              <w:spacing w:line="240" w:lineRule="auto"/>
            </w:pPr>
            <w:r>
              <w:t>0.16</w:t>
            </w:r>
          </w:p>
        </w:tc>
      </w:tr>
      <w:tr w:rsidR="00520E84" w14:paraId="6F304563" w14:textId="77777777">
        <w:tc>
          <w:tcPr>
            <w:tcW w:w="2340" w:type="dxa"/>
            <w:shd w:val="clear" w:color="auto" w:fill="auto"/>
            <w:tcMar>
              <w:top w:w="100" w:type="dxa"/>
              <w:left w:w="100" w:type="dxa"/>
              <w:bottom w:w="100" w:type="dxa"/>
              <w:right w:w="100" w:type="dxa"/>
            </w:tcMar>
          </w:tcPr>
          <w:p w14:paraId="27B8B096" w14:textId="77777777" w:rsidR="00520E84" w:rsidRDefault="00C95C5B">
            <w:pPr>
              <w:widowControl w:val="0"/>
              <w:spacing w:line="240" w:lineRule="auto"/>
            </w:pPr>
            <w:r>
              <w:t>AMP</w:t>
            </w:r>
          </w:p>
        </w:tc>
        <w:tc>
          <w:tcPr>
            <w:tcW w:w="2340" w:type="dxa"/>
            <w:shd w:val="clear" w:color="auto" w:fill="auto"/>
            <w:tcMar>
              <w:top w:w="100" w:type="dxa"/>
              <w:left w:w="100" w:type="dxa"/>
              <w:bottom w:w="100" w:type="dxa"/>
              <w:right w:w="100" w:type="dxa"/>
            </w:tcMar>
          </w:tcPr>
          <w:p w14:paraId="735B3CFC"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E3F8F3A" w14:textId="77777777" w:rsidR="00520E84" w:rsidRDefault="00C95C5B">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7666B54" w14:textId="77777777" w:rsidR="00520E84" w:rsidRDefault="00C95C5B">
            <w:pPr>
              <w:widowControl w:val="0"/>
              <w:pBdr>
                <w:top w:val="nil"/>
                <w:left w:val="nil"/>
                <w:bottom w:val="nil"/>
                <w:right w:val="nil"/>
                <w:between w:val="nil"/>
              </w:pBdr>
              <w:spacing w:line="240" w:lineRule="auto"/>
            </w:pPr>
            <w:r>
              <w:t>0.28</w:t>
            </w:r>
          </w:p>
        </w:tc>
      </w:tr>
      <w:tr w:rsidR="00520E84" w14:paraId="3861CDE6" w14:textId="77777777">
        <w:tc>
          <w:tcPr>
            <w:tcW w:w="2340" w:type="dxa"/>
            <w:shd w:val="clear" w:color="auto" w:fill="auto"/>
            <w:tcMar>
              <w:top w:w="100" w:type="dxa"/>
              <w:left w:w="100" w:type="dxa"/>
              <w:bottom w:w="100" w:type="dxa"/>
              <w:right w:w="100" w:type="dxa"/>
            </w:tcMar>
          </w:tcPr>
          <w:p w14:paraId="29E2D8EF" w14:textId="77777777" w:rsidR="00520E84" w:rsidRDefault="00C95C5B">
            <w:pPr>
              <w:widowControl w:val="0"/>
              <w:spacing w:line="240" w:lineRule="auto"/>
            </w:pPr>
            <w:r>
              <w:t>GNAT</w:t>
            </w:r>
          </w:p>
        </w:tc>
        <w:tc>
          <w:tcPr>
            <w:tcW w:w="2340" w:type="dxa"/>
            <w:shd w:val="clear" w:color="auto" w:fill="auto"/>
            <w:tcMar>
              <w:top w:w="100" w:type="dxa"/>
              <w:left w:w="100" w:type="dxa"/>
              <w:bottom w:w="100" w:type="dxa"/>
              <w:right w:w="100" w:type="dxa"/>
            </w:tcMar>
          </w:tcPr>
          <w:p w14:paraId="7EA906F0" w14:textId="77777777" w:rsidR="00520E84" w:rsidRDefault="00C95C5B">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357C1548" w14:textId="77777777" w:rsidR="00520E84" w:rsidRDefault="00C95C5B">
            <w:pPr>
              <w:widowControl w:val="0"/>
              <w:spacing w:line="240" w:lineRule="auto"/>
            </w:pPr>
            <w:r>
              <w:t>0.19</w:t>
            </w:r>
          </w:p>
        </w:tc>
        <w:tc>
          <w:tcPr>
            <w:tcW w:w="2340" w:type="dxa"/>
            <w:shd w:val="clear" w:color="auto" w:fill="auto"/>
            <w:tcMar>
              <w:top w:w="100" w:type="dxa"/>
              <w:left w:w="100" w:type="dxa"/>
              <w:bottom w:w="100" w:type="dxa"/>
              <w:right w:w="100" w:type="dxa"/>
            </w:tcMar>
          </w:tcPr>
          <w:p w14:paraId="74493ACD" w14:textId="77777777" w:rsidR="00520E84" w:rsidRDefault="00C95C5B">
            <w:pPr>
              <w:widowControl w:val="0"/>
              <w:spacing w:line="240" w:lineRule="auto"/>
            </w:pPr>
            <w:r>
              <w:t>0.19</w:t>
            </w:r>
          </w:p>
        </w:tc>
      </w:tr>
      <w:tr w:rsidR="00520E84" w14:paraId="3881C003" w14:textId="77777777">
        <w:tc>
          <w:tcPr>
            <w:tcW w:w="2340" w:type="dxa"/>
            <w:shd w:val="clear" w:color="auto" w:fill="auto"/>
            <w:tcMar>
              <w:top w:w="100" w:type="dxa"/>
              <w:left w:w="100" w:type="dxa"/>
              <w:bottom w:w="100" w:type="dxa"/>
              <w:right w:w="100" w:type="dxa"/>
            </w:tcMar>
          </w:tcPr>
          <w:p w14:paraId="1B24BAF6" w14:textId="77777777" w:rsidR="00520E84" w:rsidRDefault="00C95C5B">
            <w:pPr>
              <w:widowControl w:val="0"/>
              <w:spacing w:line="240" w:lineRule="auto"/>
            </w:pPr>
            <w:r>
              <w:t>EPT</w:t>
            </w:r>
          </w:p>
        </w:tc>
        <w:tc>
          <w:tcPr>
            <w:tcW w:w="2340" w:type="dxa"/>
            <w:shd w:val="clear" w:color="auto" w:fill="auto"/>
            <w:tcMar>
              <w:top w:w="100" w:type="dxa"/>
              <w:left w:w="100" w:type="dxa"/>
              <w:bottom w:w="100" w:type="dxa"/>
              <w:right w:w="100" w:type="dxa"/>
            </w:tcMar>
          </w:tcPr>
          <w:p w14:paraId="6B253101"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CD5D1B4" w14:textId="77777777" w:rsidR="00520E84" w:rsidRDefault="00C95C5B">
            <w:pPr>
              <w:widowControl w:val="0"/>
              <w:spacing w:line="240" w:lineRule="auto"/>
            </w:pPr>
            <w:r>
              <w:t>0.17</w:t>
            </w:r>
          </w:p>
        </w:tc>
        <w:tc>
          <w:tcPr>
            <w:tcW w:w="2340" w:type="dxa"/>
            <w:shd w:val="clear" w:color="auto" w:fill="auto"/>
            <w:tcMar>
              <w:top w:w="100" w:type="dxa"/>
              <w:left w:w="100" w:type="dxa"/>
              <w:bottom w:w="100" w:type="dxa"/>
              <w:right w:w="100" w:type="dxa"/>
            </w:tcMar>
          </w:tcPr>
          <w:p w14:paraId="01DA8DE2" w14:textId="77777777" w:rsidR="00520E84" w:rsidRDefault="00C95C5B">
            <w:pPr>
              <w:widowControl w:val="0"/>
              <w:spacing w:line="240" w:lineRule="auto"/>
            </w:pPr>
            <w:r>
              <w:t>0.17</w:t>
            </w:r>
          </w:p>
        </w:tc>
      </w:tr>
    </w:tbl>
    <w:p w14:paraId="64B013AC" w14:textId="77777777" w:rsidR="00520E84" w:rsidRDefault="00520E84">
      <w:pPr>
        <w:pStyle w:val="Heading4"/>
      </w:pPr>
      <w:bookmarkStart w:id="41" w:name="_1xdo4ylkr43p" w:colFirst="0" w:colLast="0"/>
      <w:bookmarkEnd w:id="41"/>
    </w:p>
    <w:p w14:paraId="51EFA37F" w14:textId="77777777" w:rsidR="00520E84" w:rsidRDefault="00C95C5B">
      <w:pPr>
        <w:pStyle w:val="Heading4"/>
      </w:pPr>
      <w:bookmarkStart w:id="42" w:name="_e98olckpdyk5" w:colFirst="0" w:colLast="0"/>
      <w:bookmarkEnd w:id="42"/>
      <w:r>
        <w:t>IAT D Scores</w:t>
      </w:r>
    </w:p>
    <w:p w14:paraId="71601C32" w14:textId="0BD38B49" w:rsidR="00520E84" w:rsidRDefault="00C95C5B">
      <w:r>
        <w:tab/>
        <w:t xml:space="preserve">Although we focus on PI scores in the measures here </w:t>
      </w:r>
      <w:r w:rsidR="002870A7">
        <w:t>to</w:t>
      </w:r>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269AEF" w14:textId="77777777" w:rsidR="00520E84" w:rsidRDefault="00C95C5B">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20E84" w14:paraId="3782969E" w14:textId="77777777">
        <w:trPr>
          <w:trHeight w:val="776"/>
        </w:trPr>
        <w:tc>
          <w:tcPr>
            <w:tcW w:w="2340" w:type="dxa"/>
            <w:shd w:val="clear" w:color="auto" w:fill="auto"/>
            <w:tcMar>
              <w:top w:w="100" w:type="dxa"/>
              <w:left w:w="100" w:type="dxa"/>
              <w:bottom w:w="100" w:type="dxa"/>
              <w:right w:w="100" w:type="dxa"/>
            </w:tcMar>
          </w:tcPr>
          <w:p w14:paraId="57128489" w14:textId="77777777" w:rsidR="00520E84" w:rsidRDefault="00C95C5B">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7C736112" w14:textId="77777777" w:rsidR="00520E84" w:rsidRDefault="00C95C5B">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715FDF8E" w14:textId="77777777" w:rsidR="00520E84" w:rsidRDefault="00C95C5B">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061039B5" w14:textId="77777777" w:rsidR="00520E84" w:rsidRDefault="00C95C5B">
            <w:pPr>
              <w:widowControl w:val="0"/>
              <w:pBdr>
                <w:top w:val="nil"/>
                <w:left w:val="nil"/>
                <w:bottom w:val="nil"/>
                <w:right w:val="nil"/>
                <w:between w:val="nil"/>
              </w:pBdr>
              <w:spacing w:line="240" w:lineRule="auto"/>
              <w:rPr>
                <w:b/>
              </w:rPr>
            </w:pPr>
            <w:r>
              <w:rPr>
                <w:b/>
              </w:rPr>
              <w:t>Appropriate updated interpretation</w:t>
            </w:r>
          </w:p>
        </w:tc>
      </w:tr>
      <w:tr w:rsidR="00520E84" w14:paraId="7D0B95BC"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7D8F847" w14:textId="77777777" w:rsidR="00520E84" w:rsidRDefault="00C95C5B">
            <w:pPr>
              <w:widowControl w:val="0"/>
              <w:spacing w:after="320" w:line="240" w:lineRule="auto"/>
            </w:pPr>
            <w:r>
              <w:lastRenderedPageBreak/>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B97D35" w14:textId="77777777" w:rsidR="00520E84" w:rsidRDefault="00C95C5B">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0523AE" w14:textId="77777777" w:rsidR="00520E84" w:rsidRDefault="00C95C5B">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C36CAB7" w14:textId="77777777" w:rsidR="00520E84" w:rsidRDefault="00C95C5B">
            <w:pPr>
              <w:widowControl w:val="0"/>
              <w:spacing w:after="320" w:line="240" w:lineRule="auto"/>
            </w:pPr>
            <w:r>
              <w:t>Moderately negative to moderately positive bias</w:t>
            </w:r>
          </w:p>
        </w:tc>
      </w:tr>
      <w:tr w:rsidR="00520E84" w14:paraId="476E301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7C4389" w14:textId="77777777" w:rsidR="00520E84" w:rsidRDefault="00C95C5B">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37AA5E" w14:textId="77777777" w:rsidR="00520E84" w:rsidRDefault="00C95C5B">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48FE2EA" w14:textId="77777777" w:rsidR="00520E84" w:rsidRDefault="00C95C5B">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011421" w14:textId="77777777" w:rsidR="00520E84" w:rsidRDefault="00C95C5B">
            <w:pPr>
              <w:widowControl w:val="0"/>
              <w:spacing w:after="320" w:line="240" w:lineRule="auto"/>
            </w:pPr>
            <w:r>
              <w:t>Weak negative to moderate positive bias</w:t>
            </w:r>
          </w:p>
        </w:tc>
      </w:tr>
      <w:tr w:rsidR="00520E84" w14:paraId="4C22F0F2"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938F1F2" w14:textId="77777777" w:rsidR="00520E84" w:rsidRDefault="00C95C5B">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A6C534" w14:textId="77777777" w:rsidR="00520E84" w:rsidRDefault="00C95C5B">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E83222" w14:textId="77777777" w:rsidR="00520E84" w:rsidRDefault="00C95C5B">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D81ED1" w14:textId="77777777" w:rsidR="00520E84" w:rsidRDefault="00C95C5B">
            <w:pPr>
              <w:widowControl w:val="0"/>
              <w:spacing w:after="320" w:line="240" w:lineRule="auto"/>
            </w:pPr>
            <w:r>
              <w:t>No bias to strong positive bias</w:t>
            </w:r>
          </w:p>
        </w:tc>
      </w:tr>
      <w:tr w:rsidR="00520E84" w14:paraId="01674855"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3825684" w14:textId="77777777" w:rsidR="00520E84" w:rsidRDefault="00C95C5B">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A3E07A7" w14:textId="77777777" w:rsidR="00520E84" w:rsidRDefault="00C95C5B">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B87BB0" w14:textId="77777777" w:rsidR="00520E84" w:rsidRDefault="00C95C5B">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86E0FF8" w14:textId="77777777" w:rsidR="00520E84" w:rsidRDefault="00C95C5B">
            <w:pPr>
              <w:widowControl w:val="0"/>
              <w:spacing w:after="320" w:line="240" w:lineRule="auto"/>
            </w:pPr>
            <w:r>
              <w:t>Moderate positive bias to strong positive bias</w:t>
            </w:r>
          </w:p>
        </w:tc>
      </w:tr>
    </w:tbl>
    <w:p w14:paraId="724E90EF" w14:textId="77777777" w:rsidR="00520E84" w:rsidRDefault="00520E84"/>
    <w:p w14:paraId="4B1B1989" w14:textId="77777777" w:rsidR="00520E84" w:rsidRDefault="00C95C5B">
      <w:pPr>
        <w:pStyle w:val="Heading3"/>
      </w:pPr>
      <w:bookmarkStart w:id="43" w:name="_6bs5yxpukub6" w:colFirst="0" w:colLast="0"/>
      <w:bookmarkEnd w:id="43"/>
      <w:r>
        <w:t>RQ1. Proportion of effects detectable from zero effect</w:t>
      </w:r>
    </w:p>
    <w:p w14:paraId="69AF739C" w14:textId="77777777" w:rsidR="00520E84" w:rsidRDefault="00C95C5B">
      <w:pPr>
        <w:pStyle w:val="Heading4"/>
      </w:pPr>
      <w:bookmarkStart w:id="44" w:name="_4xey7ssh0sz9" w:colFirst="0" w:colLast="0"/>
      <w:bookmarkEnd w:id="44"/>
      <w:r>
        <w:t>Calculation of scores</w:t>
      </w:r>
    </w:p>
    <w:p w14:paraId="0AF31585" w14:textId="05B37B21" w:rsidR="00520E84" w:rsidRDefault="00C95C5B">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(PI = 0.50) were scored as a detectable effect. A caterpillar plot of individual participants’ scores and their CIs, split by measure and domain, can be found in Figure </w:t>
      </w:r>
      <w:ins w:id="45" w:author="Jamie Cummins" w:date="2025-06-17T12:34:00Z" w16du:dateUtc="2025-06-17T10:34:00Z">
        <w:r w:rsidR="000A0A85">
          <w:t>2</w:t>
        </w:r>
      </w:ins>
      <w:del w:id="46" w:author="Jamie Cummins" w:date="2025-06-17T12:34:00Z" w16du:dateUtc="2025-06-17T10:34:00Z">
        <w:r w:rsidDel="000A0A85">
          <w:delText>1</w:delText>
        </w:r>
      </w:del>
      <w:r>
        <w:t>.</w:t>
      </w:r>
    </w:p>
    <w:p w14:paraId="2A8D4DBC" w14:textId="77777777" w:rsidR="00520E84" w:rsidRDefault="00C95C5B">
      <w:r>
        <w:rPr>
          <w:noProof/>
        </w:rPr>
        <w:lastRenderedPageBreak/>
        <w:drawing>
          <wp:inline distT="114300" distB="114300" distL="114300" distR="114300" wp14:anchorId="04492238" wp14:editId="04B26CCE">
            <wp:extent cx="5943600" cy="693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5943600" cy="6934200"/>
                    </a:xfrm>
                    <a:prstGeom prst="rect">
                      <a:avLst/>
                    </a:prstGeom>
                    <a:ln/>
                  </pic:spPr>
                </pic:pic>
              </a:graphicData>
            </a:graphic>
          </wp:inline>
        </w:drawing>
      </w:r>
    </w:p>
    <w:p w14:paraId="09EBE48A" w14:textId="2710A93C" w:rsidR="00520E84" w:rsidRDefault="00C95C5B">
      <w:r>
        <w:rPr>
          <w:b/>
        </w:rPr>
        <w:t xml:space="preserve">Figure </w:t>
      </w:r>
      <w:ins w:id="47" w:author="Jamie Cummins" w:date="2025-06-17T12:34:00Z" w16du:dateUtc="2025-06-17T10:34:00Z">
        <w:r w:rsidR="000A0A85">
          <w:rPr>
            <w:b/>
          </w:rPr>
          <w:t>2</w:t>
        </w:r>
      </w:ins>
      <w:del w:id="48" w:author="Jamie Cummins" w:date="2025-06-17T12:34:00Z" w16du:dateUtc="2025-06-17T10:34:00Z">
        <w:r w:rsidDel="000A0A85">
          <w:rPr>
            <w:b/>
          </w:rPr>
          <w:delText>1</w:delText>
        </w:r>
      </w:del>
      <w:r>
        <w:rPr>
          <w:b/>
        </w:rPr>
        <w:t xml:space="preserve">. </w:t>
      </w:r>
      <w:r>
        <w:t xml:space="preserve">Caterpillar plot of the distribution of PI scores, and their associated confidence intervals, for each participant across each measure and domain. </w:t>
      </w:r>
    </w:p>
    <w:p w14:paraId="39AB414C" w14:textId="77777777" w:rsidR="00520E84" w:rsidRDefault="00520E84"/>
    <w:p w14:paraId="79F4DF2A" w14:textId="77777777" w:rsidR="00520E84" w:rsidRDefault="00C95C5B">
      <w:pPr>
        <w:pStyle w:val="Heading4"/>
      </w:pPr>
      <w:bookmarkStart w:id="49" w:name="_2p9cyolcpwnx" w:colFirst="0" w:colLast="0"/>
      <w:bookmarkEnd w:id="49"/>
      <w:r>
        <w:lastRenderedPageBreak/>
        <w:t>Meta-analytic model</w:t>
      </w:r>
    </w:p>
    <w:p w14:paraId="4222574D" w14:textId="77777777" w:rsidR="00520E84" w:rsidRDefault="00C95C5B">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53">
        <w:r>
          <w:t>(Bates et al., 2015)</w:t>
        </w:r>
      </w:hyperlink>
      <w:r>
        <w:t xml:space="preserve">. The Wilkinson notation for the model was as follows: </w:t>
      </w:r>
    </w:p>
    <w:p w14:paraId="3A7C075B"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4332F47E"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14DA55BA" w14:textId="77777777" w:rsidR="00520E84" w:rsidRDefault="00C95C5B">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54">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17176CC8" w14:textId="77777777" w:rsidR="00520E84" w:rsidRDefault="00C95C5B">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55">
        <w:r>
          <w:t>(Lenth, 2022)</w:t>
        </w:r>
      </w:hyperlink>
      <w:r>
        <w:t xml:space="preserve"> while also controlling error rates using Holm correction. Results from these pairwise comparisons are presented in Table 3. </w:t>
      </w:r>
    </w:p>
    <w:p w14:paraId="78B4EE93" w14:textId="77777777" w:rsidR="00520E84" w:rsidRDefault="00520E84">
      <w:pPr>
        <w:rPr>
          <w:b/>
        </w:rPr>
      </w:pPr>
    </w:p>
    <w:p w14:paraId="503166E7" w14:textId="77777777" w:rsidR="00520E84" w:rsidRDefault="00C95C5B">
      <w:r>
        <w:rPr>
          <w:b/>
        </w:rPr>
        <w:lastRenderedPageBreak/>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4EADCD95" w14:textId="77777777">
        <w:tc>
          <w:tcPr>
            <w:tcW w:w="1872" w:type="dxa"/>
            <w:shd w:val="clear" w:color="auto" w:fill="auto"/>
            <w:tcMar>
              <w:top w:w="100" w:type="dxa"/>
              <w:left w:w="100" w:type="dxa"/>
              <w:bottom w:w="100" w:type="dxa"/>
              <w:right w:w="100" w:type="dxa"/>
            </w:tcMar>
          </w:tcPr>
          <w:p w14:paraId="12457C2B" w14:textId="77777777" w:rsidR="00520E84" w:rsidRDefault="00C95C5B">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EB945B5" w14:textId="77777777" w:rsidR="00520E84" w:rsidRDefault="00C95C5B">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74B3DA30" w14:textId="77777777" w:rsidR="00520E84" w:rsidRDefault="00C95C5B">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32C64E70" w14:textId="77777777" w:rsidR="00520E84" w:rsidRDefault="00C95C5B">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7CBBE0D9" w14:textId="77777777" w:rsidR="00520E84" w:rsidRDefault="00C95C5B">
            <w:pPr>
              <w:widowControl w:val="0"/>
              <w:pBdr>
                <w:top w:val="nil"/>
                <w:left w:val="nil"/>
                <w:bottom w:val="nil"/>
                <w:right w:val="nil"/>
                <w:between w:val="nil"/>
              </w:pBdr>
              <w:spacing w:line="240" w:lineRule="auto"/>
            </w:pPr>
            <w:r>
              <w:t>p-value</w:t>
            </w:r>
          </w:p>
        </w:tc>
      </w:tr>
      <w:tr w:rsidR="00520E84" w14:paraId="5233C5C7" w14:textId="77777777">
        <w:tc>
          <w:tcPr>
            <w:tcW w:w="1872" w:type="dxa"/>
            <w:shd w:val="clear" w:color="auto" w:fill="auto"/>
            <w:tcMar>
              <w:top w:w="100" w:type="dxa"/>
              <w:left w:w="100" w:type="dxa"/>
              <w:bottom w:w="100" w:type="dxa"/>
              <w:right w:w="100" w:type="dxa"/>
            </w:tcMar>
          </w:tcPr>
          <w:p w14:paraId="7CB4A46B" w14:textId="77777777" w:rsidR="00520E84" w:rsidRDefault="00C95C5B">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39148E2A" w14:textId="77777777" w:rsidR="00520E84" w:rsidRDefault="00C95C5B">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649EAD4F" w14:textId="77777777" w:rsidR="00520E84" w:rsidRDefault="00C95C5B">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366B978D" w14:textId="77777777" w:rsidR="00520E84" w:rsidRDefault="00C95C5B">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58A1CC9F" w14:textId="77777777" w:rsidR="00520E84" w:rsidRDefault="00C95C5B">
            <w:pPr>
              <w:widowControl w:val="0"/>
              <w:pBdr>
                <w:top w:val="nil"/>
                <w:left w:val="nil"/>
                <w:bottom w:val="nil"/>
                <w:right w:val="nil"/>
                <w:between w:val="nil"/>
              </w:pBdr>
              <w:spacing w:line="240" w:lineRule="auto"/>
            </w:pPr>
            <w:r>
              <w:t>&lt; .001</w:t>
            </w:r>
          </w:p>
        </w:tc>
      </w:tr>
      <w:tr w:rsidR="00520E84" w14:paraId="368E9069" w14:textId="77777777">
        <w:tc>
          <w:tcPr>
            <w:tcW w:w="1872" w:type="dxa"/>
            <w:shd w:val="clear" w:color="auto" w:fill="auto"/>
            <w:tcMar>
              <w:top w:w="100" w:type="dxa"/>
              <w:left w:w="100" w:type="dxa"/>
              <w:bottom w:w="100" w:type="dxa"/>
              <w:right w:w="100" w:type="dxa"/>
            </w:tcMar>
          </w:tcPr>
          <w:p w14:paraId="2737513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033705E"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206A8145" w14:textId="77777777" w:rsidR="00520E84" w:rsidRDefault="00C95C5B">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30EDF39B" w14:textId="77777777" w:rsidR="00520E84" w:rsidRDefault="00C95C5B">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3A75C59" w14:textId="77777777" w:rsidR="00520E84" w:rsidRDefault="00C95C5B">
            <w:pPr>
              <w:widowControl w:val="0"/>
              <w:spacing w:line="240" w:lineRule="auto"/>
            </w:pPr>
            <w:r>
              <w:t>&lt; .001</w:t>
            </w:r>
          </w:p>
        </w:tc>
      </w:tr>
      <w:tr w:rsidR="00520E84" w14:paraId="15C6304C" w14:textId="77777777">
        <w:tc>
          <w:tcPr>
            <w:tcW w:w="1872" w:type="dxa"/>
            <w:shd w:val="clear" w:color="auto" w:fill="auto"/>
            <w:tcMar>
              <w:top w:w="100" w:type="dxa"/>
              <w:left w:w="100" w:type="dxa"/>
              <w:bottom w:w="100" w:type="dxa"/>
              <w:right w:w="100" w:type="dxa"/>
            </w:tcMar>
          </w:tcPr>
          <w:p w14:paraId="1646C9F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4BEB69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36F78A1" w14:textId="77777777" w:rsidR="00520E84" w:rsidRDefault="00C95C5B">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36736DB0" w14:textId="77777777" w:rsidR="00520E84" w:rsidRDefault="00C95C5B">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0543D16F" w14:textId="77777777" w:rsidR="00520E84" w:rsidRDefault="00C95C5B">
            <w:pPr>
              <w:widowControl w:val="0"/>
              <w:spacing w:line="240" w:lineRule="auto"/>
            </w:pPr>
            <w:r>
              <w:t>&lt; .001</w:t>
            </w:r>
          </w:p>
        </w:tc>
      </w:tr>
      <w:tr w:rsidR="00520E84" w14:paraId="31F1B81E" w14:textId="77777777">
        <w:tc>
          <w:tcPr>
            <w:tcW w:w="1872" w:type="dxa"/>
            <w:shd w:val="clear" w:color="auto" w:fill="auto"/>
            <w:tcMar>
              <w:top w:w="100" w:type="dxa"/>
              <w:left w:w="100" w:type="dxa"/>
              <w:bottom w:w="100" w:type="dxa"/>
              <w:right w:w="100" w:type="dxa"/>
            </w:tcMar>
          </w:tcPr>
          <w:p w14:paraId="6F37841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FD32DD6"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23924F86" w14:textId="77777777" w:rsidR="00520E84" w:rsidRDefault="00C95C5B">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3F0186EB" w14:textId="77777777" w:rsidR="00520E84" w:rsidRDefault="00C95C5B">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8A1CAE6" w14:textId="77777777" w:rsidR="00520E84" w:rsidRDefault="00C95C5B">
            <w:pPr>
              <w:widowControl w:val="0"/>
              <w:spacing w:line="240" w:lineRule="auto"/>
            </w:pPr>
            <w:r>
              <w:t>&lt; .001</w:t>
            </w:r>
          </w:p>
        </w:tc>
      </w:tr>
      <w:tr w:rsidR="00520E84" w14:paraId="560A50BB" w14:textId="77777777">
        <w:tc>
          <w:tcPr>
            <w:tcW w:w="1872" w:type="dxa"/>
            <w:shd w:val="clear" w:color="auto" w:fill="auto"/>
            <w:tcMar>
              <w:top w:w="100" w:type="dxa"/>
              <w:left w:w="100" w:type="dxa"/>
              <w:bottom w:w="100" w:type="dxa"/>
              <w:right w:w="100" w:type="dxa"/>
            </w:tcMar>
          </w:tcPr>
          <w:p w14:paraId="21311338"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2BB0749"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C13615A" w14:textId="77777777" w:rsidR="00520E84" w:rsidRDefault="00C95C5B">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5E8A677A" w14:textId="77777777" w:rsidR="00520E84" w:rsidRDefault="00C95C5B">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7EB08C7B" w14:textId="77777777" w:rsidR="00520E84" w:rsidRDefault="00C95C5B">
            <w:pPr>
              <w:widowControl w:val="0"/>
              <w:spacing w:line="240" w:lineRule="auto"/>
            </w:pPr>
            <w:r>
              <w:t>&lt; .001</w:t>
            </w:r>
          </w:p>
        </w:tc>
      </w:tr>
      <w:tr w:rsidR="00520E84" w14:paraId="0454975F" w14:textId="77777777">
        <w:tc>
          <w:tcPr>
            <w:tcW w:w="1872" w:type="dxa"/>
            <w:shd w:val="clear" w:color="auto" w:fill="auto"/>
            <w:tcMar>
              <w:top w:w="100" w:type="dxa"/>
              <w:left w:w="100" w:type="dxa"/>
              <w:bottom w:w="100" w:type="dxa"/>
              <w:right w:w="100" w:type="dxa"/>
            </w:tcMar>
          </w:tcPr>
          <w:p w14:paraId="64C7EE1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5071372"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B81E3BD" w14:textId="77777777" w:rsidR="00520E84" w:rsidRDefault="00C95C5B">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210AB602" w14:textId="77777777" w:rsidR="00520E84" w:rsidRDefault="00C95C5B">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32F5373B" w14:textId="77777777" w:rsidR="00520E84" w:rsidRDefault="00C95C5B">
            <w:pPr>
              <w:widowControl w:val="0"/>
              <w:spacing w:line="240" w:lineRule="auto"/>
            </w:pPr>
            <w:r>
              <w:t>&lt; .001</w:t>
            </w:r>
          </w:p>
        </w:tc>
      </w:tr>
      <w:tr w:rsidR="00520E84" w14:paraId="7717B9E0" w14:textId="77777777">
        <w:tc>
          <w:tcPr>
            <w:tcW w:w="1872" w:type="dxa"/>
            <w:shd w:val="clear" w:color="auto" w:fill="auto"/>
            <w:tcMar>
              <w:top w:w="100" w:type="dxa"/>
              <w:left w:w="100" w:type="dxa"/>
              <w:bottom w:w="100" w:type="dxa"/>
              <w:right w:w="100" w:type="dxa"/>
            </w:tcMar>
          </w:tcPr>
          <w:p w14:paraId="3C3FCF2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6FC1656"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FF1E065" w14:textId="77777777" w:rsidR="00520E84" w:rsidRDefault="00C95C5B">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3D3A65F9" w14:textId="77777777" w:rsidR="00520E84" w:rsidRDefault="00C95C5B">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0466CEC9" w14:textId="77777777" w:rsidR="00520E84" w:rsidRDefault="00C95C5B">
            <w:pPr>
              <w:widowControl w:val="0"/>
              <w:spacing w:line="240" w:lineRule="auto"/>
            </w:pPr>
            <w:r>
              <w:t>&lt; .001</w:t>
            </w:r>
          </w:p>
        </w:tc>
      </w:tr>
      <w:tr w:rsidR="00520E84" w14:paraId="4ED5B05A" w14:textId="77777777">
        <w:tc>
          <w:tcPr>
            <w:tcW w:w="1872" w:type="dxa"/>
            <w:shd w:val="clear" w:color="auto" w:fill="auto"/>
            <w:tcMar>
              <w:top w:w="100" w:type="dxa"/>
              <w:left w:w="100" w:type="dxa"/>
              <w:bottom w:w="100" w:type="dxa"/>
              <w:right w:w="100" w:type="dxa"/>
            </w:tcMar>
          </w:tcPr>
          <w:p w14:paraId="6442C3CE"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705E9238"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771C6D1F" w14:textId="77777777" w:rsidR="00520E84" w:rsidRDefault="00C95C5B">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189324FE" w14:textId="77777777" w:rsidR="00520E84" w:rsidRDefault="00C95C5B">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5FFED8F2" w14:textId="77777777" w:rsidR="00520E84" w:rsidRDefault="00C95C5B">
            <w:pPr>
              <w:widowControl w:val="0"/>
              <w:spacing w:line="240" w:lineRule="auto"/>
            </w:pPr>
            <w:r>
              <w:t>&lt; .001</w:t>
            </w:r>
          </w:p>
        </w:tc>
      </w:tr>
      <w:tr w:rsidR="00520E84" w14:paraId="2F66EEED" w14:textId="77777777">
        <w:tc>
          <w:tcPr>
            <w:tcW w:w="1872" w:type="dxa"/>
            <w:shd w:val="clear" w:color="auto" w:fill="auto"/>
            <w:tcMar>
              <w:top w:w="100" w:type="dxa"/>
              <w:left w:w="100" w:type="dxa"/>
              <w:bottom w:w="100" w:type="dxa"/>
              <w:right w:w="100" w:type="dxa"/>
            </w:tcMar>
          </w:tcPr>
          <w:p w14:paraId="76DB50DF"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56BA7598"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4A3E285A" w14:textId="77777777" w:rsidR="00520E84" w:rsidRDefault="00C95C5B">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4D9EE042" w14:textId="77777777" w:rsidR="00520E84" w:rsidRDefault="00C95C5B">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630E1C77" w14:textId="77777777" w:rsidR="00520E84" w:rsidRDefault="00C95C5B">
            <w:pPr>
              <w:widowControl w:val="0"/>
              <w:spacing w:line="240" w:lineRule="auto"/>
            </w:pPr>
            <w:r>
              <w:t>&lt; .001</w:t>
            </w:r>
          </w:p>
        </w:tc>
      </w:tr>
      <w:tr w:rsidR="00520E84" w14:paraId="5DFB3FB2" w14:textId="77777777">
        <w:tc>
          <w:tcPr>
            <w:tcW w:w="1872" w:type="dxa"/>
            <w:shd w:val="clear" w:color="auto" w:fill="auto"/>
            <w:tcMar>
              <w:top w:w="100" w:type="dxa"/>
              <w:left w:w="100" w:type="dxa"/>
              <w:bottom w:w="100" w:type="dxa"/>
              <w:right w:w="100" w:type="dxa"/>
            </w:tcMar>
          </w:tcPr>
          <w:p w14:paraId="1AE8D0F1" w14:textId="77777777" w:rsidR="00520E84" w:rsidRDefault="00C95C5B">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0A47508"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702A98AF" w14:textId="77777777" w:rsidR="00520E84" w:rsidRDefault="00C95C5B">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D305741" w14:textId="77777777" w:rsidR="00520E84" w:rsidRDefault="00C95C5B">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32901ED2" w14:textId="77777777" w:rsidR="00520E84" w:rsidRDefault="00C95C5B">
            <w:pPr>
              <w:widowControl w:val="0"/>
              <w:spacing w:line="240" w:lineRule="auto"/>
            </w:pPr>
            <w:r>
              <w:t>&lt; .001</w:t>
            </w:r>
          </w:p>
        </w:tc>
      </w:tr>
      <w:tr w:rsidR="00520E84" w14:paraId="7B4B2311" w14:textId="77777777">
        <w:tc>
          <w:tcPr>
            <w:tcW w:w="1872" w:type="dxa"/>
            <w:shd w:val="clear" w:color="auto" w:fill="auto"/>
            <w:tcMar>
              <w:top w:w="100" w:type="dxa"/>
              <w:left w:w="100" w:type="dxa"/>
              <w:bottom w:w="100" w:type="dxa"/>
              <w:right w:w="100" w:type="dxa"/>
            </w:tcMar>
          </w:tcPr>
          <w:p w14:paraId="0AC76E9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EAC2BE"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0C3DC0BA" w14:textId="77777777" w:rsidR="00520E84" w:rsidRDefault="00C95C5B">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381760E9" w14:textId="77777777" w:rsidR="00520E84" w:rsidRDefault="00C95C5B">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73ED8D1A" w14:textId="77777777" w:rsidR="00520E84" w:rsidRDefault="00C95C5B">
            <w:pPr>
              <w:widowControl w:val="0"/>
              <w:spacing w:line="240" w:lineRule="auto"/>
            </w:pPr>
            <w:r>
              <w:t>&lt; .001</w:t>
            </w:r>
          </w:p>
        </w:tc>
      </w:tr>
      <w:tr w:rsidR="00520E84" w14:paraId="57B706F0" w14:textId="77777777">
        <w:tc>
          <w:tcPr>
            <w:tcW w:w="1872" w:type="dxa"/>
            <w:shd w:val="clear" w:color="auto" w:fill="auto"/>
            <w:tcMar>
              <w:top w:w="100" w:type="dxa"/>
              <w:left w:w="100" w:type="dxa"/>
              <w:bottom w:w="100" w:type="dxa"/>
              <w:right w:w="100" w:type="dxa"/>
            </w:tcMar>
          </w:tcPr>
          <w:p w14:paraId="0C8D305A"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F8492D6"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C01E0AD" w14:textId="77777777" w:rsidR="00520E84" w:rsidRDefault="00C95C5B">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2F152AE2" w14:textId="77777777" w:rsidR="00520E84" w:rsidRDefault="00C95C5B">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5A1AF85E" w14:textId="77777777" w:rsidR="00520E84" w:rsidRDefault="00C95C5B">
            <w:pPr>
              <w:widowControl w:val="0"/>
              <w:spacing w:line="240" w:lineRule="auto"/>
            </w:pPr>
            <w:r>
              <w:t>&lt; .001</w:t>
            </w:r>
          </w:p>
        </w:tc>
      </w:tr>
      <w:tr w:rsidR="00520E84" w14:paraId="7A7EDDC9" w14:textId="77777777">
        <w:tc>
          <w:tcPr>
            <w:tcW w:w="1872" w:type="dxa"/>
            <w:shd w:val="clear" w:color="auto" w:fill="auto"/>
            <w:tcMar>
              <w:top w:w="100" w:type="dxa"/>
              <w:left w:w="100" w:type="dxa"/>
              <w:bottom w:w="100" w:type="dxa"/>
              <w:right w:w="100" w:type="dxa"/>
            </w:tcMar>
          </w:tcPr>
          <w:p w14:paraId="23920865"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458D10D"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E58A8B4" w14:textId="77777777" w:rsidR="00520E84" w:rsidRDefault="00C95C5B">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3A4CD815" w14:textId="77777777" w:rsidR="00520E84" w:rsidRDefault="00C95C5B">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310A7D8A" w14:textId="77777777" w:rsidR="00520E84" w:rsidRDefault="00C95C5B">
            <w:pPr>
              <w:widowControl w:val="0"/>
              <w:spacing w:line="240" w:lineRule="auto"/>
            </w:pPr>
            <w:r>
              <w:t>.022</w:t>
            </w:r>
          </w:p>
        </w:tc>
      </w:tr>
      <w:tr w:rsidR="00520E84" w14:paraId="51EC0939" w14:textId="77777777">
        <w:tc>
          <w:tcPr>
            <w:tcW w:w="1872" w:type="dxa"/>
            <w:shd w:val="clear" w:color="auto" w:fill="auto"/>
            <w:tcMar>
              <w:top w:w="100" w:type="dxa"/>
              <w:left w:w="100" w:type="dxa"/>
              <w:bottom w:w="100" w:type="dxa"/>
              <w:right w:w="100" w:type="dxa"/>
            </w:tcMar>
          </w:tcPr>
          <w:p w14:paraId="700F733C" w14:textId="77777777" w:rsidR="00520E84" w:rsidRDefault="00C95C5B">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BC4B15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63D544A1" w14:textId="77777777" w:rsidR="00520E84" w:rsidRDefault="00C95C5B">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07B6BA65" w14:textId="77777777" w:rsidR="00520E84" w:rsidRDefault="00C95C5B">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0819695F" w14:textId="77777777" w:rsidR="00520E84" w:rsidRDefault="00C95C5B">
            <w:pPr>
              <w:widowControl w:val="0"/>
              <w:spacing w:line="240" w:lineRule="auto"/>
            </w:pPr>
            <w:r>
              <w:t>.007</w:t>
            </w:r>
          </w:p>
        </w:tc>
      </w:tr>
      <w:tr w:rsidR="00520E84" w14:paraId="72EC4D98" w14:textId="77777777">
        <w:tc>
          <w:tcPr>
            <w:tcW w:w="1872" w:type="dxa"/>
            <w:shd w:val="clear" w:color="auto" w:fill="auto"/>
            <w:tcMar>
              <w:top w:w="100" w:type="dxa"/>
              <w:left w:w="100" w:type="dxa"/>
              <w:bottom w:w="100" w:type="dxa"/>
              <w:right w:w="100" w:type="dxa"/>
            </w:tcMar>
          </w:tcPr>
          <w:p w14:paraId="672AB3E2" w14:textId="77777777" w:rsidR="00520E84" w:rsidRDefault="00C95C5B">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6C43DFAF" w14:textId="77777777" w:rsidR="00520E84" w:rsidRDefault="00C95C5B">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02E91CB6" w14:textId="77777777" w:rsidR="00520E84" w:rsidRDefault="00C95C5B">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43FF2764" w14:textId="77777777" w:rsidR="00520E84" w:rsidRDefault="00C95C5B">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E9706CA" w14:textId="77777777" w:rsidR="00520E84" w:rsidRDefault="00C95C5B">
            <w:pPr>
              <w:widowControl w:val="0"/>
              <w:pBdr>
                <w:top w:val="nil"/>
                <w:left w:val="nil"/>
                <w:bottom w:val="nil"/>
                <w:right w:val="nil"/>
                <w:between w:val="nil"/>
              </w:pBdr>
              <w:spacing w:line="240" w:lineRule="auto"/>
            </w:pPr>
            <w:r>
              <w:t>.713</w:t>
            </w:r>
          </w:p>
        </w:tc>
      </w:tr>
    </w:tbl>
    <w:p w14:paraId="6E69B4BB" w14:textId="77777777" w:rsidR="00520E84" w:rsidRDefault="00520E84"/>
    <w:p w14:paraId="68475527" w14:textId="77777777" w:rsidR="00520E84" w:rsidRDefault="00C95C5B">
      <w:pPr>
        <w:pStyle w:val="Heading3"/>
      </w:pPr>
      <w:bookmarkStart w:id="50" w:name="_fjkqrx4nhrw3" w:colFirst="0" w:colLast="0"/>
      <w:bookmarkEnd w:id="50"/>
      <w:r>
        <w:t>RQ2. Proportion of scores discriminable from other scores</w:t>
      </w:r>
    </w:p>
    <w:p w14:paraId="139AB6AD" w14:textId="77777777" w:rsidR="00520E84" w:rsidRDefault="00C95C5B">
      <w:pPr>
        <w:pStyle w:val="Heading4"/>
      </w:pPr>
      <w:bookmarkStart w:id="51" w:name="_ftlicai01ic3" w:colFirst="0" w:colLast="0"/>
      <w:bookmarkEnd w:id="51"/>
      <w:r>
        <w:t>Calculation of scores</w:t>
      </w:r>
    </w:p>
    <w:p w14:paraId="315EC7D7" w14:textId="77777777" w:rsidR="00520E84" w:rsidRDefault="00C95C5B">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w:t>
      </w:r>
      <w:r>
        <w:lastRenderedPageBreak/>
        <w:t xml:space="preserve">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1C255767" w14:textId="77777777" w:rsidR="00520E84" w:rsidRDefault="00C95C5B">
      <w:pPr>
        <w:pStyle w:val="Heading4"/>
      </w:pPr>
      <w:bookmarkStart w:id="52" w:name="_ie3znypmf7qd" w:colFirst="0" w:colLast="0"/>
      <w:bookmarkEnd w:id="52"/>
      <w:r>
        <w:t>Meta-analytic model</w:t>
      </w:r>
    </w:p>
    <w:p w14:paraId="5F96CB28" w14:textId="77777777" w:rsidR="00520E84" w:rsidRDefault="00C95C5B">
      <w:r>
        <w:tab/>
        <w:t>The individual level proportions were entered into a similar linear mixed-effects model to the previous one:</w:t>
      </w:r>
    </w:p>
    <w:p w14:paraId="36FC94F9" w14:textId="77777777" w:rsidR="00520E84" w:rsidRDefault="00C95C5B">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12EBED53" w14:textId="77777777" w:rsidR="00520E84" w:rsidRDefault="00C95C5B">
      <w:pPr>
        <w:ind w:firstLine="720"/>
        <w:rPr>
          <w:rFonts w:ascii="Courier New" w:eastAsia="Courier New" w:hAnsi="Courier New" w:cs="Courier New"/>
        </w:rPr>
      </w:pPr>
      <w:r>
        <w:rPr>
          <w:rFonts w:ascii="Courier New" w:eastAsia="Courier New" w:hAnsi="Courier New" w:cs="Courier New"/>
        </w:rPr>
        <w:t>weights = 1/variance</w:t>
      </w:r>
    </w:p>
    <w:p w14:paraId="7FFC4CF5" w14:textId="77777777" w:rsidR="00520E84" w:rsidRDefault="00C95C5B">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0D2161F8" w14:textId="77777777" w:rsidR="00520E84" w:rsidRDefault="00C95C5B">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353016DA" w14:textId="77777777">
        <w:tc>
          <w:tcPr>
            <w:tcW w:w="1872" w:type="dxa"/>
            <w:shd w:val="clear" w:color="auto" w:fill="auto"/>
            <w:tcMar>
              <w:top w:w="100" w:type="dxa"/>
              <w:left w:w="100" w:type="dxa"/>
              <w:bottom w:w="100" w:type="dxa"/>
              <w:right w:w="100" w:type="dxa"/>
            </w:tcMar>
          </w:tcPr>
          <w:p w14:paraId="54B83073"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39277EF3"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3B3DFB95"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53E94BA9"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380865A4" w14:textId="77777777" w:rsidR="00520E84" w:rsidRDefault="00C95C5B">
            <w:pPr>
              <w:widowControl w:val="0"/>
              <w:spacing w:line="240" w:lineRule="auto"/>
            </w:pPr>
            <w:r>
              <w:t>p-value</w:t>
            </w:r>
          </w:p>
        </w:tc>
      </w:tr>
      <w:tr w:rsidR="00520E84" w14:paraId="78A42117" w14:textId="77777777">
        <w:tc>
          <w:tcPr>
            <w:tcW w:w="1872" w:type="dxa"/>
            <w:shd w:val="clear" w:color="auto" w:fill="auto"/>
            <w:tcMar>
              <w:top w:w="100" w:type="dxa"/>
              <w:left w:w="100" w:type="dxa"/>
              <w:bottom w:w="100" w:type="dxa"/>
              <w:right w:w="100" w:type="dxa"/>
            </w:tcMar>
          </w:tcPr>
          <w:p w14:paraId="10E96D9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1EA6ED"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0F6C736" w14:textId="77777777" w:rsidR="00520E84" w:rsidRDefault="00C95C5B">
            <w:pPr>
              <w:widowControl w:val="0"/>
              <w:spacing w:line="240" w:lineRule="auto"/>
            </w:pPr>
            <w:r>
              <w:t>0.14</w:t>
            </w:r>
          </w:p>
        </w:tc>
        <w:tc>
          <w:tcPr>
            <w:tcW w:w="1872" w:type="dxa"/>
            <w:shd w:val="clear" w:color="auto" w:fill="auto"/>
            <w:tcMar>
              <w:top w:w="100" w:type="dxa"/>
              <w:left w:w="100" w:type="dxa"/>
              <w:bottom w:w="100" w:type="dxa"/>
              <w:right w:w="100" w:type="dxa"/>
            </w:tcMar>
          </w:tcPr>
          <w:p w14:paraId="564538C9" w14:textId="77777777" w:rsidR="00520E84" w:rsidRDefault="00C95C5B">
            <w:pPr>
              <w:widowControl w:val="0"/>
              <w:spacing w:line="240" w:lineRule="auto"/>
            </w:pPr>
            <w:r>
              <w:t>0.06, 0.22</w:t>
            </w:r>
          </w:p>
        </w:tc>
        <w:tc>
          <w:tcPr>
            <w:tcW w:w="1872" w:type="dxa"/>
            <w:shd w:val="clear" w:color="auto" w:fill="auto"/>
            <w:tcMar>
              <w:top w:w="100" w:type="dxa"/>
              <w:left w:w="100" w:type="dxa"/>
              <w:bottom w:w="100" w:type="dxa"/>
              <w:right w:w="100" w:type="dxa"/>
            </w:tcMar>
          </w:tcPr>
          <w:p w14:paraId="38A04C83" w14:textId="77777777" w:rsidR="00520E84" w:rsidRDefault="00C95C5B">
            <w:pPr>
              <w:widowControl w:val="0"/>
              <w:spacing w:line="240" w:lineRule="auto"/>
            </w:pPr>
            <w:r>
              <w:t>&lt; .001</w:t>
            </w:r>
          </w:p>
        </w:tc>
      </w:tr>
      <w:tr w:rsidR="00520E84" w14:paraId="271E5D49" w14:textId="77777777">
        <w:tc>
          <w:tcPr>
            <w:tcW w:w="1872" w:type="dxa"/>
            <w:shd w:val="clear" w:color="auto" w:fill="auto"/>
            <w:tcMar>
              <w:top w:w="100" w:type="dxa"/>
              <w:left w:w="100" w:type="dxa"/>
              <w:bottom w:w="100" w:type="dxa"/>
              <w:right w:w="100" w:type="dxa"/>
            </w:tcMar>
          </w:tcPr>
          <w:p w14:paraId="4B9677F3"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6848436"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4D0EAC8" w14:textId="77777777" w:rsidR="00520E84" w:rsidRDefault="00C95C5B">
            <w:pPr>
              <w:widowControl w:val="0"/>
              <w:spacing w:line="240" w:lineRule="auto"/>
            </w:pPr>
            <w:r>
              <w:t>0.19</w:t>
            </w:r>
          </w:p>
        </w:tc>
        <w:tc>
          <w:tcPr>
            <w:tcW w:w="1872" w:type="dxa"/>
            <w:shd w:val="clear" w:color="auto" w:fill="auto"/>
            <w:tcMar>
              <w:top w:w="100" w:type="dxa"/>
              <w:left w:w="100" w:type="dxa"/>
              <w:bottom w:w="100" w:type="dxa"/>
              <w:right w:w="100" w:type="dxa"/>
            </w:tcMar>
          </w:tcPr>
          <w:p w14:paraId="5DCBA1FE" w14:textId="77777777" w:rsidR="00520E84" w:rsidRDefault="00C95C5B">
            <w:pPr>
              <w:widowControl w:val="0"/>
              <w:spacing w:line="240" w:lineRule="auto"/>
            </w:pPr>
            <w:r>
              <w:t>0.11, 0.26</w:t>
            </w:r>
          </w:p>
        </w:tc>
        <w:tc>
          <w:tcPr>
            <w:tcW w:w="1872" w:type="dxa"/>
            <w:shd w:val="clear" w:color="auto" w:fill="auto"/>
            <w:tcMar>
              <w:top w:w="100" w:type="dxa"/>
              <w:left w:w="100" w:type="dxa"/>
              <w:bottom w:w="100" w:type="dxa"/>
              <w:right w:w="100" w:type="dxa"/>
            </w:tcMar>
          </w:tcPr>
          <w:p w14:paraId="681274F9" w14:textId="77777777" w:rsidR="00520E84" w:rsidRDefault="00C95C5B">
            <w:pPr>
              <w:widowControl w:val="0"/>
              <w:spacing w:line="240" w:lineRule="auto"/>
            </w:pPr>
            <w:r>
              <w:t>&lt; .001</w:t>
            </w:r>
          </w:p>
        </w:tc>
      </w:tr>
      <w:tr w:rsidR="00520E84" w14:paraId="031B6C82" w14:textId="77777777">
        <w:tc>
          <w:tcPr>
            <w:tcW w:w="1872" w:type="dxa"/>
            <w:shd w:val="clear" w:color="auto" w:fill="auto"/>
            <w:tcMar>
              <w:top w:w="100" w:type="dxa"/>
              <w:left w:w="100" w:type="dxa"/>
              <w:bottom w:w="100" w:type="dxa"/>
              <w:right w:w="100" w:type="dxa"/>
            </w:tcMar>
          </w:tcPr>
          <w:p w14:paraId="52ED716A"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A24DCA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332CBA3" w14:textId="77777777" w:rsidR="00520E84" w:rsidRDefault="00C95C5B">
            <w:pPr>
              <w:widowControl w:val="0"/>
              <w:spacing w:line="240" w:lineRule="auto"/>
            </w:pPr>
            <w:r>
              <w:t>0.30</w:t>
            </w:r>
          </w:p>
        </w:tc>
        <w:tc>
          <w:tcPr>
            <w:tcW w:w="1872" w:type="dxa"/>
            <w:shd w:val="clear" w:color="auto" w:fill="auto"/>
            <w:tcMar>
              <w:top w:w="100" w:type="dxa"/>
              <w:left w:w="100" w:type="dxa"/>
              <w:bottom w:w="100" w:type="dxa"/>
              <w:right w:w="100" w:type="dxa"/>
            </w:tcMar>
          </w:tcPr>
          <w:p w14:paraId="7EBB108A" w14:textId="77777777" w:rsidR="00520E84" w:rsidRDefault="00C95C5B">
            <w:pPr>
              <w:widowControl w:val="0"/>
              <w:spacing w:line="240" w:lineRule="auto"/>
            </w:pPr>
            <w:r>
              <w:t>0.23, 0.38</w:t>
            </w:r>
          </w:p>
        </w:tc>
        <w:tc>
          <w:tcPr>
            <w:tcW w:w="1872" w:type="dxa"/>
            <w:shd w:val="clear" w:color="auto" w:fill="auto"/>
            <w:tcMar>
              <w:top w:w="100" w:type="dxa"/>
              <w:left w:w="100" w:type="dxa"/>
              <w:bottom w:w="100" w:type="dxa"/>
              <w:right w:w="100" w:type="dxa"/>
            </w:tcMar>
          </w:tcPr>
          <w:p w14:paraId="697686BA" w14:textId="77777777" w:rsidR="00520E84" w:rsidRDefault="00C95C5B">
            <w:pPr>
              <w:widowControl w:val="0"/>
              <w:spacing w:line="240" w:lineRule="auto"/>
            </w:pPr>
            <w:r>
              <w:t>&lt; .001</w:t>
            </w:r>
          </w:p>
        </w:tc>
      </w:tr>
      <w:tr w:rsidR="00520E84" w14:paraId="4AD17677" w14:textId="77777777">
        <w:tc>
          <w:tcPr>
            <w:tcW w:w="1872" w:type="dxa"/>
            <w:shd w:val="clear" w:color="auto" w:fill="auto"/>
            <w:tcMar>
              <w:top w:w="100" w:type="dxa"/>
              <w:left w:w="100" w:type="dxa"/>
              <w:bottom w:w="100" w:type="dxa"/>
              <w:right w:w="100" w:type="dxa"/>
            </w:tcMar>
          </w:tcPr>
          <w:p w14:paraId="4E1E7006"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00BC63E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650AD71" w14:textId="77777777" w:rsidR="00520E84" w:rsidRDefault="00C95C5B">
            <w:pPr>
              <w:widowControl w:val="0"/>
              <w:spacing w:line="240" w:lineRule="auto"/>
            </w:pPr>
            <w:r>
              <w:t>0.43</w:t>
            </w:r>
          </w:p>
        </w:tc>
        <w:tc>
          <w:tcPr>
            <w:tcW w:w="1872" w:type="dxa"/>
            <w:shd w:val="clear" w:color="auto" w:fill="auto"/>
            <w:tcMar>
              <w:top w:w="100" w:type="dxa"/>
              <w:left w:w="100" w:type="dxa"/>
              <w:bottom w:w="100" w:type="dxa"/>
              <w:right w:w="100" w:type="dxa"/>
            </w:tcMar>
          </w:tcPr>
          <w:p w14:paraId="701AA7CF" w14:textId="77777777" w:rsidR="00520E84" w:rsidRDefault="00C95C5B">
            <w:pPr>
              <w:widowControl w:val="0"/>
              <w:spacing w:line="240" w:lineRule="auto"/>
            </w:pPr>
            <w:r>
              <w:t>0.38, 0.49</w:t>
            </w:r>
          </w:p>
        </w:tc>
        <w:tc>
          <w:tcPr>
            <w:tcW w:w="1872" w:type="dxa"/>
            <w:shd w:val="clear" w:color="auto" w:fill="auto"/>
            <w:tcMar>
              <w:top w:w="100" w:type="dxa"/>
              <w:left w:w="100" w:type="dxa"/>
              <w:bottom w:w="100" w:type="dxa"/>
              <w:right w:w="100" w:type="dxa"/>
            </w:tcMar>
          </w:tcPr>
          <w:p w14:paraId="49A49ABF" w14:textId="77777777" w:rsidR="00520E84" w:rsidRDefault="00C95C5B">
            <w:pPr>
              <w:widowControl w:val="0"/>
              <w:spacing w:line="240" w:lineRule="auto"/>
            </w:pPr>
            <w:r>
              <w:t>&lt; .001</w:t>
            </w:r>
          </w:p>
        </w:tc>
      </w:tr>
      <w:tr w:rsidR="00520E84" w14:paraId="2CB317F3" w14:textId="77777777">
        <w:tc>
          <w:tcPr>
            <w:tcW w:w="1872" w:type="dxa"/>
            <w:shd w:val="clear" w:color="auto" w:fill="auto"/>
            <w:tcMar>
              <w:top w:w="100" w:type="dxa"/>
              <w:left w:w="100" w:type="dxa"/>
              <w:bottom w:w="100" w:type="dxa"/>
              <w:right w:w="100" w:type="dxa"/>
            </w:tcMar>
          </w:tcPr>
          <w:p w14:paraId="60BA8E57"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FF39B02"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F8EA225" w14:textId="77777777" w:rsidR="00520E84" w:rsidRDefault="00C95C5B">
            <w:pPr>
              <w:widowControl w:val="0"/>
              <w:spacing w:line="240" w:lineRule="auto"/>
            </w:pPr>
            <w:r>
              <w:t>0.42</w:t>
            </w:r>
          </w:p>
        </w:tc>
        <w:tc>
          <w:tcPr>
            <w:tcW w:w="1872" w:type="dxa"/>
            <w:shd w:val="clear" w:color="auto" w:fill="auto"/>
            <w:tcMar>
              <w:top w:w="100" w:type="dxa"/>
              <w:left w:w="100" w:type="dxa"/>
              <w:bottom w:w="100" w:type="dxa"/>
              <w:right w:w="100" w:type="dxa"/>
            </w:tcMar>
          </w:tcPr>
          <w:p w14:paraId="4DEF6066" w14:textId="77777777" w:rsidR="00520E84" w:rsidRDefault="00C95C5B">
            <w:pPr>
              <w:widowControl w:val="0"/>
              <w:spacing w:line="240" w:lineRule="auto"/>
            </w:pPr>
            <w:r>
              <w:t>0.36, 0.48</w:t>
            </w:r>
          </w:p>
        </w:tc>
        <w:tc>
          <w:tcPr>
            <w:tcW w:w="1872" w:type="dxa"/>
            <w:shd w:val="clear" w:color="auto" w:fill="auto"/>
            <w:tcMar>
              <w:top w:w="100" w:type="dxa"/>
              <w:left w:w="100" w:type="dxa"/>
              <w:bottom w:w="100" w:type="dxa"/>
              <w:right w:w="100" w:type="dxa"/>
            </w:tcMar>
          </w:tcPr>
          <w:p w14:paraId="735205BD" w14:textId="77777777" w:rsidR="00520E84" w:rsidRDefault="00C95C5B">
            <w:pPr>
              <w:widowControl w:val="0"/>
              <w:spacing w:line="240" w:lineRule="auto"/>
            </w:pPr>
            <w:r>
              <w:t>&lt; .001</w:t>
            </w:r>
          </w:p>
        </w:tc>
      </w:tr>
      <w:tr w:rsidR="00520E84" w14:paraId="6262C044" w14:textId="77777777">
        <w:tc>
          <w:tcPr>
            <w:tcW w:w="1872" w:type="dxa"/>
            <w:shd w:val="clear" w:color="auto" w:fill="auto"/>
            <w:tcMar>
              <w:top w:w="100" w:type="dxa"/>
              <w:left w:w="100" w:type="dxa"/>
              <w:bottom w:w="100" w:type="dxa"/>
              <w:right w:w="100" w:type="dxa"/>
            </w:tcMar>
          </w:tcPr>
          <w:p w14:paraId="6DAA9B8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51D19C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0872C6AE" w14:textId="77777777" w:rsidR="00520E84" w:rsidRDefault="00C95C5B">
            <w:pPr>
              <w:widowControl w:val="0"/>
              <w:spacing w:line="240" w:lineRule="auto"/>
            </w:pPr>
            <w:r>
              <w:t>0.05</w:t>
            </w:r>
          </w:p>
        </w:tc>
        <w:tc>
          <w:tcPr>
            <w:tcW w:w="1872" w:type="dxa"/>
            <w:shd w:val="clear" w:color="auto" w:fill="auto"/>
            <w:tcMar>
              <w:top w:w="100" w:type="dxa"/>
              <w:left w:w="100" w:type="dxa"/>
              <w:bottom w:w="100" w:type="dxa"/>
              <w:right w:w="100" w:type="dxa"/>
            </w:tcMar>
          </w:tcPr>
          <w:p w14:paraId="363CBD74" w14:textId="77777777" w:rsidR="00520E84" w:rsidRDefault="00C95C5B">
            <w:pPr>
              <w:widowControl w:val="0"/>
              <w:spacing w:line="240" w:lineRule="auto"/>
            </w:pPr>
            <w:r>
              <w:t>-0.04, 0.13</w:t>
            </w:r>
          </w:p>
        </w:tc>
        <w:tc>
          <w:tcPr>
            <w:tcW w:w="1872" w:type="dxa"/>
            <w:shd w:val="clear" w:color="auto" w:fill="auto"/>
            <w:tcMar>
              <w:top w:w="100" w:type="dxa"/>
              <w:left w:w="100" w:type="dxa"/>
              <w:bottom w:w="100" w:type="dxa"/>
              <w:right w:w="100" w:type="dxa"/>
            </w:tcMar>
          </w:tcPr>
          <w:p w14:paraId="533CE67A" w14:textId="77777777" w:rsidR="00520E84" w:rsidRDefault="00C95C5B">
            <w:pPr>
              <w:widowControl w:val="0"/>
              <w:spacing w:line="240" w:lineRule="auto"/>
            </w:pPr>
            <w:r>
              <w:t>.261</w:t>
            </w:r>
          </w:p>
        </w:tc>
      </w:tr>
      <w:tr w:rsidR="00520E84" w14:paraId="6E6736BA" w14:textId="77777777">
        <w:tc>
          <w:tcPr>
            <w:tcW w:w="1872" w:type="dxa"/>
            <w:shd w:val="clear" w:color="auto" w:fill="auto"/>
            <w:tcMar>
              <w:top w:w="100" w:type="dxa"/>
              <w:left w:w="100" w:type="dxa"/>
              <w:bottom w:w="100" w:type="dxa"/>
              <w:right w:w="100" w:type="dxa"/>
            </w:tcMar>
          </w:tcPr>
          <w:p w14:paraId="0176EAC4"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4A19108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E9D0FFF" w14:textId="77777777" w:rsidR="00520E84" w:rsidRDefault="00C95C5B">
            <w:pPr>
              <w:widowControl w:val="0"/>
              <w:spacing w:line="240" w:lineRule="auto"/>
            </w:pPr>
            <w:r>
              <w:t>0.17</w:t>
            </w:r>
          </w:p>
        </w:tc>
        <w:tc>
          <w:tcPr>
            <w:tcW w:w="1872" w:type="dxa"/>
            <w:shd w:val="clear" w:color="auto" w:fill="auto"/>
            <w:tcMar>
              <w:top w:w="100" w:type="dxa"/>
              <w:left w:w="100" w:type="dxa"/>
              <w:bottom w:w="100" w:type="dxa"/>
              <w:right w:w="100" w:type="dxa"/>
            </w:tcMar>
          </w:tcPr>
          <w:p w14:paraId="2A7B8AF8" w14:textId="77777777" w:rsidR="00520E84" w:rsidRDefault="00C95C5B">
            <w:pPr>
              <w:widowControl w:val="0"/>
              <w:spacing w:line="240" w:lineRule="auto"/>
            </w:pPr>
            <w:r>
              <w:t>0.08, 0.25</w:t>
            </w:r>
          </w:p>
        </w:tc>
        <w:tc>
          <w:tcPr>
            <w:tcW w:w="1872" w:type="dxa"/>
            <w:shd w:val="clear" w:color="auto" w:fill="auto"/>
            <w:tcMar>
              <w:top w:w="100" w:type="dxa"/>
              <w:left w:w="100" w:type="dxa"/>
              <w:bottom w:w="100" w:type="dxa"/>
              <w:right w:w="100" w:type="dxa"/>
            </w:tcMar>
          </w:tcPr>
          <w:p w14:paraId="608F240F" w14:textId="77777777" w:rsidR="00520E84" w:rsidRDefault="00C95C5B">
            <w:pPr>
              <w:widowControl w:val="0"/>
              <w:spacing w:line="240" w:lineRule="auto"/>
            </w:pPr>
            <w:r>
              <w:t>&lt; .001</w:t>
            </w:r>
          </w:p>
        </w:tc>
      </w:tr>
      <w:tr w:rsidR="00520E84" w14:paraId="5C5B27EF" w14:textId="77777777">
        <w:tc>
          <w:tcPr>
            <w:tcW w:w="1872" w:type="dxa"/>
            <w:shd w:val="clear" w:color="auto" w:fill="auto"/>
            <w:tcMar>
              <w:top w:w="100" w:type="dxa"/>
              <w:left w:w="100" w:type="dxa"/>
              <w:bottom w:w="100" w:type="dxa"/>
              <w:right w:w="100" w:type="dxa"/>
            </w:tcMar>
          </w:tcPr>
          <w:p w14:paraId="08AB7143" w14:textId="77777777" w:rsidR="00520E84" w:rsidRDefault="00C95C5B">
            <w:pPr>
              <w:widowControl w:val="0"/>
              <w:spacing w:line="240" w:lineRule="auto"/>
            </w:pPr>
            <w:r>
              <w:lastRenderedPageBreak/>
              <w:t>B-IAT</w:t>
            </w:r>
          </w:p>
        </w:tc>
        <w:tc>
          <w:tcPr>
            <w:tcW w:w="1872" w:type="dxa"/>
            <w:shd w:val="clear" w:color="auto" w:fill="auto"/>
            <w:tcMar>
              <w:top w:w="100" w:type="dxa"/>
              <w:left w:w="100" w:type="dxa"/>
              <w:bottom w:w="100" w:type="dxa"/>
              <w:right w:w="100" w:type="dxa"/>
            </w:tcMar>
          </w:tcPr>
          <w:p w14:paraId="3424DC33"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05206799" w14:textId="77777777" w:rsidR="00520E84" w:rsidRDefault="00C95C5B">
            <w:pPr>
              <w:widowControl w:val="0"/>
              <w:spacing w:line="240" w:lineRule="auto"/>
            </w:pPr>
            <w:r>
              <w:t>0.29</w:t>
            </w:r>
          </w:p>
        </w:tc>
        <w:tc>
          <w:tcPr>
            <w:tcW w:w="1872" w:type="dxa"/>
            <w:shd w:val="clear" w:color="auto" w:fill="auto"/>
            <w:tcMar>
              <w:top w:w="100" w:type="dxa"/>
              <w:left w:w="100" w:type="dxa"/>
              <w:bottom w:w="100" w:type="dxa"/>
              <w:right w:w="100" w:type="dxa"/>
            </w:tcMar>
          </w:tcPr>
          <w:p w14:paraId="47330E9B" w14:textId="77777777" w:rsidR="00520E84" w:rsidRDefault="00C95C5B">
            <w:pPr>
              <w:widowControl w:val="0"/>
              <w:spacing w:line="240" w:lineRule="auto"/>
            </w:pPr>
            <w:r>
              <w:t>0.23, 0.36</w:t>
            </w:r>
          </w:p>
        </w:tc>
        <w:tc>
          <w:tcPr>
            <w:tcW w:w="1872" w:type="dxa"/>
            <w:shd w:val="clear" w:color="auto" w:fill="auto"/>
            <w:tcMar>
              <w:top w:w="100" w:type="dxa"/>
              <w:left w:w="100" w:type="dxa"/>
              <w:bottom w:w="100" w:type="dxa"/>
              <w:right w:w="100" w:type="dxa"/>
            </w:tcMar>
          </w:tcPr>
          <w:p w14:paraId="0CC428BA" w14:textId="77777777" w:rsidR="00520E84" w:rsidRDefault="00C95C5B">
            <w:pPr>
              <w:widowControl w:val="0"/>
              <w:spacing w:line="240" w:lineRule="auto"/>
            </w:pPr>
            <w:r>
              <w:t>&lt; .001</w:t>
            </w:r>
          </w:p>
        </w:tc>
      </w:tr>
      <w:tr w:rsidR="00520E84" w14:paraId="05DF86FD" w14:textId="77777777">
        <w:tc>
          <w:tcPr>
            <w:tcW w:w="1872" w:type="dxa"/>
            <w:shd w:val="clear" w:color="auto" w:fill="auto"/>
            <w:tcMar>
              <w:top w:w="100" w:type="dxa"/>
              <w:left w:w="100" w:type="dxa"/>
              <w:bottom w:w="100" w:type="dxa"/>
              <w:right w:w="100" w:type="dxa"/>
            </w:tcMar>
          </w:tcPr>
          <w:p w14:paraId="3017D6CA"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1D97CA7E"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005B5" w14:textId="77777777" w:rsidR="00520E84" w:rsidRDefault="00C95C5B">
            <w:pPr>
              <w:widowControl w:val="0"/>
              <w:spacing w:line="240" w:lineRule="auto"/>
            </w:pPr>
            <w:r>
              <w:t>0.28</w:t>
            </w:r>
          </w:p>
        </w:tc>
        <w:tc>
          <w:tcPr>
            <w:tcW w:w="1872" w:type="dxa"/>
            <w:shd w:val="clear" w:color="auto" w:fill="auto"/>
            <w:tcMar>
              <w:top w:w="100" w:type="dxa"/>
              <w:left w:w="100" w:type="dxa"/>
              <w:bottom w:w="100" w:type="dxa"/>
              <w:right w:w="100" w:type="dxa"/>
            </w:tcMar>
          </w:tcPr>
          <w:p w14:paraId="2A27EAF7" w14:textId="77777777" w:rsidR="00520E84" w:rsidRDefault="00C95C5B">
            <w:pPr>
              <w:widowControl w:val="0"/>
              <w:spacing w:line="240" w:lineRule="auto"/>
            </w:pPr>
            <w:r>
              <w:t>0.21, 0.35</w:t>
            </w:r>
          </w:p>
        </w:tc>
        <w:tc>
          <w:tcPr>
            <w:tcW w:w="1872" w:type="dxa"/>
            <w:shd w:val="clear" w:color="auto" w:fill="auto"/>
            <w:tcMar>
              <w:top w:w="100" w:type="dxa"/>
              <w:left w:w="100" w:type="dxa"/>
              <w:bottom w:w="100" w:type="dxa"/>
              <w:right w:w="100" w:type="dxa"/>
            </w:tcMar>
          </w:tcPr>
          <w:p w14:paraId="586DC305" w14:textId="77777777" w:rsidR="00520E84" w:rsidRDefault="00C95C5B">
            <w:pPr>
              <w:widowControl w:val="0"/>
              <w:spacing w:line="240" w:lineRule="auto"/>
            </w:pPr>
            <w:r>
              <w:t>&lt; .001</w:t>
            </w:r>
          </w:p>
        </w:tc>
      </w:tr>
      <w:tr w:rsidR="00520E84" w14:paraId="7AE986E1" w14:textId="77777777">
        <w:tc>
          <w:tcPr>
            <w:tcW w:w="1872" w:type="dxa"/>
            <w:shd w:val="clear" w:color="auto" w:fill="auto"/>
            <w:tcMar>
              <w:top w:w="100" w:type="dxa"/>
              <w:left w:w="100" w:type="dxa"/>
              <w:bottom w:w="100" w:type="dxa"/>
              <w:right w:w="100" w:type="dxa"/>
            </w:tcMar>
          </w:tcPr>
          <w:p w14:paraId="6B4A482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BBF4C33"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4DB0B62"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325073B0"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372EC8C" w14:textId="77777777" w:rsidR="00520E84" w:rsidRDefault="00C95C5B">
            <w:pPr>
              <w:widowControl w:val="0"/>
              <w:spacing w:line="240" w:lineRule="auto"/>
            </w:pPr>
            <w:r>
              <w:t>.005</w:t>
            </w:r>
          </w:p>
        </w:tc>
      </w:tr>
      <w:tr w:rsidR="00520E84" w14:paraId="51816D10" w14:textId="77777777">
        <w:tc>
          <w:tcPr>
            <w:tcW w:w="1872" w:type="dxa"/>
            <w:shd w:val="clear" w:color="auto" w:fill="auto"/>
            <w:tcMar>
              <w:top w:w="100" w:type="dxa"/>
              <w:left w:w="100" w:type="dxa"/>
              <w:bottom w:w="100" w:type="dxa"/>
              <w:right w:w="100" w:type="dxa"/>
            </w:tcMar>
          </w:tcPr>
          <w:p w14:paraId="6BE865A3"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D9020D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D47BC7B" w14:textId="77777777" w:rsidR="00520E84" w:rsidRDefault="00C95C5B">
            <w:pPr>
              <w:widowControl w:val="0"/>
              <w:spacing w:line="240" w:lineRule="auto"/>
            </w:pPr>
            <w:r>
              <w:t>0.25</w:t>
            </w:r>
          </w:p>
        </w:tc>
        <w:tc>
          <w:tcPr>
            <w:tcW w:w="1872" w:type="dxa"/>
            <w:shd w:val="clear" w:color="auto" w:fill="auto"/>
            <w:tcMar>
              <w:top w:w="100" w:type="dxa"/>
              <w:left w:w="100" w:type="dxa"/>
              <w:bottom w:w="100" w:type="dxa"/>
              <w:right w:w="100" w:type="dxa"/>
            </w:tcMar>
          </w:tcPr>
          <w:p w14:paraId="34168A42" w14:textId="77777777" w:rsidR="00520E84" w:rsidRDefault="00C95C5B">
            <w:pPr>
              <w:widowControl w:val="0"/>
              <w:spacing w:line="240" w:lineRule="auto"/>
            </w:pPr>
            <w:r>
              <w:t>0.18, 0.31</w:t>
            </w:r>
          </w:p>
        </w:tc>
        <w:tc>
          <w:tcPr>
            <w:tcW w:w="1872" w:type="dxa"/>
            <w:shd w:val="clear" w:color="auto" w:fill="auto"/>
            <w:tcMar>
              <w:top w:w="100" w:type="dxa"/>
              <w:left w:w="100" w:type="dxa"/>
              <w:bottom w:w="100" w:type="dxa"/>
              <w:right w:w="100" w:type="dxa"/>
            </w:tcMar>
          </w:tcPr>
          <w:p w14:paraId="5FC2DC11" w14:textId="77777777" w:rsidR="00520E84" w:rsidRDefault="00C95C5B">
            <w:pPr>
              <w:widowControl w:val="0"/>
              <w:spacing w:line="240" w:lineRule="auto"/>
            </w:pPr>
            <w:r>
              <w:t>&lt; .001</w:t>
            </w:r>
          </w:p>
        </w:tc>
      </w:tr>
      <w:tr w:rsidR="00520E84" w14:paraId="106E4266" w14:textId="77777777">
        <w:tc>
          <w:tcPr>
            <w:tcW w:w="1872" w:type="dxa"/>
            <w:shd w:val="clear" w:color="auto" w:fill="auto"/>
            <w:tcMar>
              <w:top w:w="100" w:type="dxa"/>
              <w:left w:w="100" w:type="dxa"/>
              <w:bottom w:w="100" w:type="dxa"/>
              <w:right w:w="100" w:type="dxa"/>
            </w:tcMar>
          </w:tcPr>
          <w:p w14:paraId="6D41E670"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432388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5B00EE0" w14:textId="77777777" w:rsidR="00520E84" w:rsidRDefault="00C95C5B">
            <w:pPr>
              <w:widowControl w:val="0"/>
              <w:spacing w:line="240" w:lineRule="auto"/>
            </w:pPr>
            <w:r>
              <w:t>0.24</w:t>
            </w:r>
          </w:p>
        </w:tc>
        <w:tc>
          <w:tcPr>
            <w:tcW w:w="1872" w:type="dxa"/>
            <w:shd w:val="clear" w:color="auto" w:fill="auto"/>
            <w:tcMar>
              <w:top w:w="100" w:type="dxa"/>
              <w:left w:w="100" w:type="dxa"/>
              <w:bottom w:w="100" w:type="dxa"/>
              <w:right w:w="100" w:type="dxa"/>
            </w:tcMar>
          </w:tcPr>
          <w:p w14:paraId="2E37942C" w14:textId="77777777" w:rsidR="00520E84" w:rsidRDefault="00C95C5B">
            <w:pPr>
              <w:widowControl w:val="0"/>
              <w:spacing w:line="240" w:lineRule="auto"/>
            </w:pPr>
            <w:r>
              <w:t>0.17, 0.30</w:t>
            </w:r>
          </w:p>
        </w:tc>
        <w:tc>
          <w:tcPr>
            <w:tcW w:w="1872" w:type="dxa"/>
            <w:shd w:val="clear" w:color="auto" w:fill="auto"/>
            <w:tcMar>
              <w:top w:w="100" w:type="dxa"/>
              <w:left w:w="100" w:type="dxa"/>
              <w:bottom w:w="100" w:type="dxa"/>
              <w:right w:w="100" w:type="dxa"/>
            </w:tcMar>
          </w:tcPr>
          <w:p w14:paraId="253C2BEF" w14:textId="77777777" w:rsidR="00520E84" w:rsidRDefault="00C95C5B">
            <w:pPr>
              <w:widowControl w:val="0"/>
              <w:spacing w:line="240" w:lineRule="auto"/>
            </w:pPr>
            <w:r>
              <w:t>&lt; .001</w:t>
            </w:r>
          </w:p>
        </w:tc>
      </w:tr>
      <w:tr w:rsidR="00520E84" w14:paraId="7CE78ADD" w14:textId="77777777">
        <w:tc>
          <w:tcPr>
            <w:tcW w:w="1872" w:type="dxa"/>
            <w:shd w:val="clear" w:color="auto" w:fill="auto"/>
            <w:tcMar>
              <w:top w:w="100" w:type="dxa"/>
              <w:left w:w="100" w:type="dxa"/>
              <w:bottom w:w="100" w:type="dxa"/>
              <w:right w:w="100" w:type="dxa"/>
            </w:tcMar>
          </w:tcPr>
          <w:p w14:paraId="70F5FCF9"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7F6C5F5"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1151841"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61503DB1" w14:textId="77777777" w:rsidR="00520E84" w:rsidRDefault="00C95C5B">
            <w:pPr>
              <w:widowControl w:val="0"/>
              <w:spacing w:line="240" w:lineRule="auto"/>
            </w:pPr>
            <w:r>
              <w:t>0.06, 0.20</w:t>
            </w:r>
          </w:p>
        </w:tc>
        <w:tc>
          <w:tcPr>
            <w:tcW w:w="1872" w:type="dxa"/>
            <w:shd w:val="clear" w:color="auto" w:fill="auto"/>
            <w:tcMar>
              <w:top w:w="100" w:type="dxa"/>
              <w:left w:w="100" w:type="dxa"/>
              <w:bottom w:w="100" w:type="dxa"/>
              <w:right w:w="100" w:type="dxa"/>
            </w:tcMar>
          </w:tcPr>
          <w:p w14:paraId="5E5BA576" w14:textId="77777777" w:rsidR="00520E84" w:rsidRDefault="00C95C5B">
            <w:pPr>
              <w:widowControl w:val="0"/>
              <w:spacing w:line="240" w:lineRule="auto"/>
            </w:pPr>
            <w:r>
              <w:t>&lt; .001</w:t>
            </w:r>
          </w:p>
        </w:tc>
      </w:tr>
      <w:tr w:rsidR="00520E84" w14:paraId="088AB5AA" w14:textId="77777777">
        <w:tc>
          <w:tcPr>
            <w:tcW w:w="1872" w:type="dxa"/>
            <w:shd w:val="clear" w:color="auto" w:fill="auto"/>
            <w:tcMar>
              <w:top w:w="100" w:type="dxa"/>
              <w:left w:w="100" w:type="dxa"/>
              <w:bottom w:w="100" w:type="dxa"/>
              <w:right w:w="100" w:type="dxa"/>
            </w:tcMar>
          </w:tcPr>
          <w:p w14:paraId="59C728CF"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48757606"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D3DA270" w14:textId="77777777" w:rsidR="00520E84" w:rsidRDefault="00C95C5B">
            <w:pPr>
              <w:widowControl w:val="0"/>
              <w:spacing w:line="240" w:lineRule="auto"/>
            </w:pPr>
            <w:r>
              <w:t>0.12</w:t>
            </w:r>
          </w:p>
        </w:tc>
        <w:tc>
          <w:tcPr>
            <w:tcW w:w="1872" w:type="dxa"/>
            <w:shd w:val="clear" w:color="auto" w:fill="auto"/>
            <w:tcMar>
              <w:top w:w="100" w:type="dxa"/>
              <w:left w:w="100" w:type="dxa"/>
              <w:bottom w:w="100" w:type="dxa"/>
              <w:right w:w="100" w:type="dxa"/>
            </w:tcMar>
          </w:tcPr>
          <w:p w14:paraId="208D8FDC" w14:textId="77777777" w:rsidR="00520E84" w:rsidRDefault="00C95C5B">
            <w:pPr>
              <w:widowControl w:val="0"/>
              <w:spacing w:line="240" w:lineRule="auto"/>
            </w:pPr>
            <w:r>
              <w:t>0.05, 0.19</w:t>
            </w:r>
          </w:p>
        </w:tc>
        <w:tc>
          <w:tcPr>
            <w:tcW w:w="1872" w:type="dxa"/>
            <w:shd w:val="clear" w:color="auto" w:fill="auto"/>
            <w:tcMar>
              <w:top w:w="100" w:type="dxa"/>
              <w:left w:w="100" w:type="dxa"/>
              <w:bottom w:w="100" w:type="dxa"/>
              <w:right w:w="100" w:type="dxa"/>
            </w:tcMar>
          </w:tcPr>
          <w:p w14:paraId="71D4B759" w14:textId="77777777" w:rsidR="00520E84" w:rsidRDefault="00C95C5B">
            <w:pPr>
              <w:widowControl w:val="0"/>
              <w:spacing w:line="240" w:lineRule="auto"/>
            </w:pPr>
            <w:r>
              <w:t>&lt; .001</w:t>
            </w:r>
          </w:p>
        </w:tc>
      </w:tr>
      <w:tr w:rsidR="00520E84" w14:paraId="420CD813" w14:textId="77777777">
        <w:tc>
          <w:tcPr>
            <w:tcW w:w="1872" w:type="dxa"/>
            <w:shd w:val="clear" w:color="auto" w:fill="auto"/>
            <w:tcMar>
              <w:top w:w="100" w:type="dxa"/>
              <w:left w:w="100" w:type="dxa"/>
              <w:bottom w:w="100" w:type="dxa"/>
              <w:right w:w="100" w:type="dxa"/>
            </w:tcMar>
          </w:tcPr>
          <w:p w14:paraId="4C67F6A0"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4B6D36F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37E339BD"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2AD97C" w14:textId="77777777" w:rsidR="00520E84" w:rsidRDefault="00C95C5B">
            <w:pPr>
              <w:widowControl w:val="0"/>
              <w:spacing w:line="240" w:lineRule="auto"/>
            </w:pPr>
            <w:r>
              <w:t>-0.06, 0.04</w:t>
            </w:r>
          </w:p>
        </w:tc>
        <w:tc>
          <w:tcPr>
            <w:tcW w:w="1872" w:type="dxa"/>
            <w:shd w:val="clear" w:color="auto" w:fill="auto"/>
            <w:tcMar>
              <w:top w:w="100" w:type="dxa"/>
              <w:left w:w="100" w:type="dxa"/>
              <w:bottom w:w="100" w:type="dxa"/>
              <w:right w:w="100" w:type="dxa"/>
            </w:tcMar>
          </w:tcPr>
          <w:p w14:paraId="3DE62B03" w14:textId="77777777" w:rsidR="00520E84" w:rsidRDefault="00C95C5B">
            <w:pPr>
              <w:widowControl w:val="0"/>
              <w:spacing w:line="240" w:lineRule="auto"/>
            </w:pPr>
            <w:r>
              <w:t>.646</w:t>
            </w:r>
          </w:p>
        </w:tc>
      </w:tr>
    </w:tbl>
    <w:p w14:paraId="01CA1D69" w14:textId="77777777" w:rsidR="00520E84" w:rsidRDefault="00520E84"/>
    <w:p w14:paraId="41D6E3B7" w14:textId="77777777" w:rsidR="00520E84" w:rsidRDefault="00C95C5B">
      <w:pPr>
        <w:pStyle w:val="Heading3"/>
      </w:pPr>
      <w:bookmarkStart w:id="53" w:name="_md5go4qzri3g" w:colFirst="0" w:colLast="0"/>
      <w:bookmarkEnd w:id="53"/>
      <w:r>
        <w:t>RQ3. Coverage of Individuals’ Confidence Intervals</w:t>
      </w:r>
    </w:p>
    <w:p w14:paraId="6BEAC184" w14:textId="77777777" w:rsidR="00520E84" w:rsidRDefault="00C95C5B">
      <w:pPr>
        <w:pStyle w:val="Heading4"/>
      </w:pPr>
      <w:bookmarkStart w:id="54" w:name="_iqp4v1ar6lw9" w:colFirst="0" w:colLast="0"/>
      <w:bookmarkEnd w:id="54"/>
      <w:r>
        <w:t>Calculation of scores</w:t>
      </w:r>
    </w:p>
    <w:p w14:paraId="280ED439" w14:textId="77777777" w:rsidR="00520E84" w:rsidRDefault="00C95C5B">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5BF05E81" w14:textId="77777777" w:rsidR="00520E84" w:rsidRDefault="00C95C5B">
      <w:pPr>
        <w:pStyle w:val="Heading4"/>
      </w:pPr>
      <w:bookmarkStart w:id="55" w:name="_gxg4uhbd0afq" w:colFirst="0" w:colLast="0"/>
      <w:bookmarkEnd w:id="55"/>
      <w:r>
        <w:t>Meta-analytic model</w:t>
      </w:r>
    </w:p>
    <w:p w14:paraId="2F6665DD" w14:textId="77777777" w:rsidR="00520E84" w:rsidRDefault="00C95C5B">
      <w:r>
        <w:tab/>
        <w:t xml:space="preserve">The proportions were entered into a similar linear mixed-effects model to the previous two: </w:t>
      </w:r>
    </w:p>
    <w:p w14:paraId="065E9173" w14:textId="77777777" w:rsidR="00520E84" w:rsidRDefault="00C95C5B">
      <w:pPr>
        <w:rPr>
          <w:rFonts w:ascii="Courier New" w:eastAsia="Courier New" w:hAnsi="Courier New" w:cs="Courier New"/>
        </w:rPr>
      </w:pPr>
      <w:proofErr w:type="spellStart"/>
      <w:r>
        <w:rPr>
          <w:rFonts w:ascii="Courier New" w:eastAsia="Courier New" w:hAnsi="Courier New" w:cs="Courier New"/>
        </w:rPr>
        <w:t>ci_width_proportion_mean</w:t>
      </w:r>
      <w:proofErr w:type="spellEnd"/>
      <w:r>
        <w:rPr>
          <w:rFonts w:ascii="Courier New" w:eastAsia="Courier New" w:hAnsi="Courier New" w:cs="Courier New"/>
        </w:rPr>
        <w:t xml:space="preserve"> ~ 1 + measure + (1 | domain),</w:t>
      </w:r>
    </w:p>
    <w:p w14:paraId="74FEAB29" w14:textId="77777777" w:rsidR="00520E84" w:rsidRDefault="00C95C5B">
      <w:pPr>
        <w:rPr>
          <w:rFonts w:ascii="Courier New" w:eastAsia="Courier New" w:hAnsi="Courier New" w:cs="Courier New"/>
        </w:rPr>
      </w:pPr>
      <w:r>
        <w:rPr>
          <w:rFonts w:ascii="Courier New" w:eastAsia="Courier New" w:hAnsi="Courier New" w:cs="Courier New"/>
        </w:rPr>
        <w:t>weights = 1/variance</w:t>
      </w:r>
    </w:p>
    <w:p w14:paraId="68F9418C" w14:textId="77777777" w:rsidR="00520E84" w:rsidRDefault="00C95C5B">
      <w:pPr>
        <w:ind w:firstLine="720"/>
      </w:pPr>
      <w:r>
        <w:t xml:space="preserve">A forest plot of the individual effect sizes for each domain and the meta-analyzed effect size for each measure can be found in Figure 2C. Tables containing the numerical result can be </w:t>
      </w:r>
      <w:r>
        <w:lastRenderedPageBreak/>
        <w:t xml:space="preserve">found in the supplementary materials. Results were again interpreted with the aid of pairwise comparisons between the measures using Holm corrections, which can be found in Table 5. </w:t>
      </w:r>
    </w:p>
    <w:p w14:paraId="3D54893A" w14:textId="77777777" w:rsidR="00520E84" w:rsidRDefault="00C95C5B">
      <w:pPr>
        <w:jc w:val="center"/>
      </w:pPr>
      <w:r>
        <w:rPr>
          <w:noProof/>
        </w:rPr>
        <w:lastRenderedPageBreak/>
        <w:drawing>
          <wp:inline distT="114300" distB="114300" distL="114300" distR="114300" wp14:anchorId="4C04BFA0" wp14:editId="398D417A">
            <wp:extent cx="41148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4114800" cy="8229600"/>
                    </a:xfrm>
                    <a:prstGeom prst="rect">
                      <a:avLst/>
                    </a:prstGeom>
                    <a:ln/>
                  </pic:spPr>
                </pic:pic>
              </a:graphicData>
            </a:graphic>
          </wp:inline>
        </w:drawing>
      </w:r>
    </w:p>
    <w:p w14:paraId="6F214917" w14:textId="77777777" w:rsidR="00520E84" w:rsidRDefault="00C95C5B">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AFDDB15" w14:textId="77777777" w:rsidR="00520E84" w:rsidRDefault="00C95C5B">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20E84" w14:paraId="254944CB" w14:textId="77777777">
        <w:tc>
          <w:tcPr>
            <w:tcW w:w="1872" w:type="dxa"/>
            <w:shd w:val="clear" w:color="auto" w:fill="auto"/>
            <w:tcMar>
              <w:top w:w="100" w:type="dxa"/>
              <w:left w:w="100" w:type="dxa"/>
              <w:bottom w:w="100" w:type="dxa"/>
              <w:right w:w="100" w:type="dxa"/>
            </w:tcMar>
          </w:tcPr>
          <w:p w14:paraId="27CAABD7" w14:textId="77777777" w:rsidR="00520E84" w:rsidRDefault="00C95C5B">
            <w:pPr>
              <w:widowControl w:val="0"/>
              <w:spacing w:line="240" w:lineRule="auto"/>
            </w:pPr>
            <w:r>
              <w:t>Measure 1</w:t>
            </w:r>
          </w:p>
        </w:tc>
        <w:tc>
          <w:tcPr>
            <w:tcW w:w="1872" w:type="dxa"/>
            <w:shd w:val="clear" w:color="auto" w:fill="auto"/>
            <w:tcMar>
              <w:top w:w="100" w:type="dxa"/>
              <w:left w:w="100" w:type="dxa"/>
              <w:bottom w:w="100" w:type="dxa"/>
              <w:right w:w="100" w:type="dxa"/>
            </w:tcMar>
          </w:tcPr>
          <w:p w14:paraId="252F30A6" w14:textId="77777777" w:rsidR="00520E84" w:rsidRDefault="00C95C5B">
            <w:pPr>
              <w:widowControl w:val="0"/>
              <w:spacing w:line="240" w:lineRule="auto"/>
            </w:pPr>
            <w:r>
              <w:t>Measure 2</w:t>
            </w:r>
          </w:p>
        </w:tc>
        <w:tc>
          <w:tcPr>
            <w:tcW w:w="1872" w:type="dxa"/>
            <w:shd w:val="clear" w:color="auto" w:fill="auto"/>
            <w:tcMar>
              <w:top w:w="100" w:type="dxa"/>
              <w:left w:w="100" w:type="dxa"/>
              <w:bottom w:w="100" w:type="dxa"/>
              <w:right w:w="100" w:type="dxa"/>
            </w:tcMar>
          </w:tcPr>
          <w:p w14:paraId="1E6A061B" w14:textId="77777777" w:rsidR="00520E84" w:rsidRDefault="00C95C5B">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6478FD51" w14:textId="77777777" w:rsidR="00520E84" w:rsidRDefault="00C95C5B">
            <w:pPr>
              <w:widowControl w:val="0"/>
              <w:spacing w:line="240" w:lineRule="auto"/>
            </w:pPr>
            <w:r>
              <w:t>95% CIs</w:t>
            </w:r>
          </w:p>
        </w:tc>
        <w:tc>
          <w:tcPr>
            <w:tcW w:w="1872" w:type="dxa"/>
            <w:shd w:val="clear" w:color="auto" w:fill="auto"/>
            <w:tcMar>
              <w:top w:w="100" w:type="dxa"/>
              <w:left w:w="100" w:type="dxa"/>
              <w:bottom w:w="100" w:type="dxa"/>
              <w:right w:w="100" w:type="dxa"/>
            </w:tcMar>
          </w:tcPr>
          <w:p w14:paraId="109AFF85" w14:textId="77777777" w:rsidR="00520E84" w:rsidRDefault="00C95C5B">
            <w:pPr>
              <w:widowControl w:val="0"/>
              <w:spacing w:line="240" w:lineRule="auto"/>
            </w:pPr>
            <w:r>
              <w:t>p-value</w:t>
            </w:r>
          </w:p>
        </w:tc>
      </w:tr>
      <w:tr w:rsidR="00520E84" w14:paraId="5956B012" w14:textId="77777777">
        <w:tc>
          <w:tcPr>
            <w:tcW w:w="1872" w:type="dxa"/>
            <w:shd w:val="clear" w:color="auto" w:fill="auto"/>
            <w:tcMar>
              <w:top w:w="100" w:type="dxa"/>
              <w:left w:w="100" w:type="dxa"/>
              <w:bottom w:w="100" w:type="dxa"/>
              <w:right w:w="100" w:type="dxa"/>
            </w:tcMar>
          </w:tcPr>
          <w:p w14:paraId="06E0F16C"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7E9A6F42"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5AB2B92"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12B3256E" w14:textId="77777777" w:rsidR="00520E84" w:rsidRDefault="00C95C5B">
            <w:pPr>
              <w:widowControl w:val="0"/>
              <w:spacing w:line="240" w:lineRule="auto"/>
            </w:pPr>
            <w:r>
              <w:t>-0.05, 0.00</w:t>
            </w:r>
          </w:p>
        </w:tc>
        <w:tc>
          <w:tcPr>
            <w:tcW w:w="1872" w:type="dxa"/>
            <w:shd w:val="clear" w:color="auto" w:fill="auto"/>
            <w:tcMar>
              <w:top w:w="100" w:type="dxa"/>
              <w:left w:w="100" w:type="dxa"/>
              <w:bottom w:w="100" w:type="dxa"/>
              <w:right w:w="100" w:type="dxa"/>
            </w:tcMar>
          </w:tcPr>
          <w:p w14:paraId="7DAFB8EF" w14:textId="77777777" w:rsidR="00520E84" w:rsidRDefault="00C95C5B">
            <w:pPr>
              <w:widowControl w:val="0"/>
              <w:spacing w:line="240" w:lineRule="auto"/>
            </w:pPr>
            <w:r>
              <w:t>.019</w:t>
            </w:r>
          </w:p>
        </w:tc>
      </w:tr>
      <w:tr w:rsidR="00520E84" w14:paraId="2D470B5B" w14:textId="77777777">
        <w:tc>
          <w:tcPr>
            <w:tcW w:w="1872" w:type="dxa"/>
            <w:shd w:val="clear" w:color="auto" w:fill="auto"/>
            <w:tcMar>
              <w:top w:w="100" w:type="dxa"/>
              <w:left w:w="100" w:type="dxa"/>
              <w:bottom w:w="100" w:type="dxa"/>
              <w:right w:w="100" w:type="dxa"/>
            </w:tcMar>
          </w:tcPr>
          <w:p w14:paraId="6DAD7721"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32C02FF7"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1FCDDB1"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2CD1834D" w14:textId="77777777" w:rsidR="00520E84" w:rsidRDefault="00C95C5B">
            <w:pPr>
              <w:widowControl w:val="0"/>
              <w:spacing w:line="240" w:lineRule="auto"/>
            </w:pPr>
            <w:r>
              <w:t>-0.04, 0.00</w:t>
            </w:r>
          </w:p>
        </w:tc>
        <w:tc>
          <w:tcPr>
            <w:tcW w:w="1872" w:type="dxa"/>
            <w:shd w:val="clear" w:color="auto" w:fill="auto"/>
            <w:tcMar>
              <w:top w:w="100" w:type="dxa"/>
              <w:left w:w="100" w:type="dxa"/>
              <w:bottom w:w="100" w:type="dxa"/>
              <w:right w:w="100" w:type="dxa"/>
            </w:tcMar>
          </w:tcPr>
          <w:p w14:paraId="7CA6FD0E" w14:textId="77777777" w:rsidR="00520E84" w:rsidRDefault="00C95C5B">
            <w:pPr>
              <w:widowControl w:val="0"/>
              <w:spacing w:line="240" w:lineRule="auto"/>
            </w:pPr>
            <w:r>
              <w:t>.073</w:t>
            </w:r>
          </w:p>
        </w:tc>
      </w:tr>
      <w:tr w:rsidR="00520E84" w14:paraId="1EDF342A" w14:textId="77777777">
        <w:tc>
          <w:tcPr>
            <w:tcW w:w="1872" w:type="dxa"/>
            <w:shd w:val="clear" w:color="auto" w:fill="auto"/>
            <w:tcMar>
              <w:top w:w="100" w:type="dxa"/>
              <w:left w:w="100" w:type="dxa"/>
              <w:bottom w:w="100" w:type="dxa"/>
              <w:right w:w="100" w:type="dxa"/>
            </w:tcMar>
          </w:tcPr>
          <w:p w14:paraId="198B72E9"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5C407C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1C69FF95" w14:textId="77777777" w:rsidR="00520E84" w:rsidRDefault="00C95C5B">
            <w:pPr>
              <w:widowControl w:val="0"/>
              <w:spacing w:line="240" w:lineRule="auto"/>
            </w:pPr>
            <w:r>
              <w:t>-0.03</w:t>
            </w:r>
          </w:p>
        </w:tc>
        <w:tc>
          <w:tcPr>
            <w:tcW w:w="1872" w:type="dxa"/>
            <w:shd w:val="clear" w:color="auto" w:fill="auto"/>
            <w:tcMar>
              <w:top w:w="100" w:type="dxa"/>
              <w:left w:w="100" w:type="dxa"/>
              <w:bottom w:w="100" w:type="dxa"/>
              <w:right w:w="100" w:type="dxa"/>
            </w:tcMar>
          </w:tcPr>
          <w:p w14:paraId="297EBEC3" w14:textId="77777777" w:rsidR="00520E84" w:rsidRDefault="00C95C5B">
            <w:pPr>
              <w:widowControl w:val="0"/>
              <w:spacing w:line="240" w:lineRule="auto"/>
            </w:pPr>
            <w:r>
              <w:t>-0.06, 0.00</w:t>
            </w:r>
          </w:p>
        </w:tc>
        <w:tc>
          <w:tcPr>
            <w:tcW w:w="1872" w:type="dxa"/>
            <w:shd w:val="clear" w:color="auto" w:fill="auto"/>
            <w:tcMar>
              <w:top w:w="100" w:type="dxa"/>
              <w:left w:w="100" w:type="dxa"/>
              <w:bottom w:w="100" w:type="dxa"/>
              <w:right w:w="100" w:type="dxa"/>
            </w:tcMar>
          </w:tcPr>
          <w:p w14:paraId="7E690B30" w14:textId="77777777" w:rsidR="00520E84" w:rsidRDefault="00C95C5B">
            <w:pPr>
              <w:widowControl w:val="0"/>
              <w:spacing w:line="240" w:lineRule="auto"/>
            </w:pPr>
            <w:r>
              <w:t>.06</w:t>
            </w:r>
          </w:p>
        </w:tc>
      </w:tr>
      <w:tr w:rsidR="00520E84" w14:paraId="15274F86" w14:textId="77777777">
        <w:tc>
          <w:tcPr>
            <w:tcW w:w="1872" w:type="dxa"/>
            <w:shd w:val="clear" w:color="auto" w:fill="auto"/>
            <w:tcMar>
              <w:top w:w="100" w:type="dxa"/>
              <w:left w:w="100" w:type="dxa"/>
              <w:bottom w:w="100" w:type="dxa"/>
              <w:right w:w="100" w:type="dxa"/>
            </w:tcMar>
          </w:tcPr>
          <w:p w14:paraId="73E0EF2B"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1744428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30B80856" w14:textId="77777777" w:rsidR="00520E84" w:rsidRDefault="00C95C5B">
            <w:pPr>
              <w:widowControl w:val="0"/>
              <w:spacing w:line="240" w:lineRule="auto"/>
            </w:pPr>
            <w:r>
              <w:t>-0.13</w:t>
            </w:r>
          </w:p>
        </w:tc>
        <w:tc>
          <w:tcPr>
            <w:tcW w:w="1872" w:type="dxa"/>
            <w:shd w:val="clear" w:color="auto" w:fill="auto"/>
            <w:tcMar>
              <w:top w:w="100" w:type="dxa"/>
              <w:left w:w="100" w:type="dxa"/>
              <w:bottom w:w="100" w:type="dxa"/>
              <w:right w:w="100" w:type="dxa"/>
            </w:tcMar>
          </w:tcPr>
          <w:p w14:paraId="1F248AEF" w14:textId="77777777" w:rsidR="00520E84" w:rsidRDefault="00C95C5B">
            <w:pPr>
              <w:widowControl w:val="0"/>
              <w:spacing w:line="240" w:lineRule="auto"/>
            </w:pPr>
            <w:r>
              <w:t>-0.15, -0.10</w:t>
            </w:r>
          </w:p>
        </w:tc>
        <w:tc>
          <w:tcPr>
            <w:tcW w:w="1872" w:type="dxa"/>
            <w:shd w:val="clear" w:color="auto" w:fill="auto"/>
            <w:tcMar>
              <w:top w:w="100" w:type="dxa"/>
              <w:left w:w="100" w:type="dxa"/>
              <w:bottom w:w="100" w:type="dxa"/>
              <w:right w:w="100" w:type="dxa"/>
            </w:tcMar>
          </w:tcPr>
          <w:p w14:paraId="57F2B56F" w14:textId="77777777" w:rsidR="00520E84" w:rsidRDefault="00C95C5B">
            <w:pPr>
              <w:widowControl w:val="0"/>
              <w:spacing w:line="240" w:lineRule="auto"/>
            </w:pPr>
            <w:r>
              <w:t>&lt; .001</w:t>
            </w:r>
          </w:p>
        </w:tc>
      </w:tr>
      <w:tr w:rsidR="00520E84" w14:paraId="28080731" w14:textId="77777777">
        <w:tc>
          <w:tcPr>
            <w:tcW w:w="1872" w:type="dxa"/>
            <w:shd w:val="clear" w:color="auto" w:fill="auto"/>
            <w:tcMar>
              <w:top w:w="100" w:type="dxa"/>
              <w:left w:w="100" w:type="dxa"/>
              <w:bottom w:w="100" w:type="dxa"/>
              <w:right w:w="100" w:type="dxa"/>
            </w:tcMar>
          </w:tcPr>
          <w:p w14:paraId="2022863F" w14:textId="77777777" w:rsidR="00520E84" w:rsidRDefault="00C95C5B">
            <w:pPr>
              <w:widowControl w:val="0"/>
              <w:spacing w:line="240" w:lineRule="auto"/>
            </w:pPr>
            <w:r>
              <w:t>IAT</w:t>
            </w:r>
          </w:p>
        </w:tc>
        <w:tc>
          <w:tcPr>
            <w:tcW w:w="1872" w:type="dxa"/>
            <w:shd w:val="clear" w:color="auto" w:fill="auto"/>
            <w:tcMar>
              <w:top w:w="100" w:type="dxa"/>
              <w:left w:w="100" w:type="dxa"/>
              <w:bottom w:w="100" w:type="dxa"/>
              <w:right w:w="100" w:type="dxa"/>
            </w:tcMar>
          </w:tcPr>
          <w:p w14:paraId="6784EC10"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7160FF18"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31274164"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4A0474F7" w14:textId="77777777" w:rsidR="00520E84" w:rsidRDefault="00C95C5B">
            <w:pPr>
              <w:widowControl w:val="0"/>
              <w:spacing w:line="240" w:lineRule="auto"/>
            </w:pPr>
            <w:r>
              <w:t>&lt; .001</w:t>
            </w:r>
          </w:p>
        </w:tc>
      </w:tr>
      <w:tr w:rsidR="00520E84" w14:paraId="513FB383" w14:textId="77777777">
        <w:tc>
          <w:tcPr>
            <w:tcW w:w="1872" w:type="dxa"/>
            <w:shd w:val="clear" w:color="auto" w:fill="auto"/>
            <w:tcMar>
              <w:top w:w="100" w:type="dxa"/>
              <w:left w:w="100" w:type="dxa"/>
              <w:bottom w:w="100" w:type="dxa"/>
              <w:right w:w="100" w:type="dxa"/>
            </w:tcMar>
          </w:tcPr>
          <w:p w14:paraId="5708A603"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1D5984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7A40D2A8"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23DE6D92" w14:textId="77777777" w:rsidR="00520E84" w:rsidRDefault="00C95C5B">
            <w:pPr>
              <w:widowControl w:val="0"/>
              <w:spacing w:line="240" w:lineRule="auto"/>
            </w:pPr>
            <w:r>
              <w:t>-0.01, 0.02</w:t>
            </w:r>
          </w:p>
        </w:tc>
        <w:tc>
          <w:tcPr>
            <w:tcW w:w="1872" w:type="dxa"/>
            <w:shd w:val="clear" w:color="auto" w:fill="auto"/>
            <w:tcMar>
              <w:top w:w="100" w:type="dxa"/>
              <w:left w:w="100" w:type="dxa"/>
              <w:bottom w:w="100" w:type="dxa"/>
              <w:right w:w="100" w:type="dxa"/>
            </w:tcMar>
          </w:tcPr>
          <w:p w14:paraId="271E5215" w14:textId="77777777" w:rsidR="00520E84" w:rsidRDefault="00C95C5B">
            <w:pPr>
              <w:widowControl w:val="0"/>
              <w:spacing w:line="240" w:lineRule="auto"/>
            </w:pPr>
            <w:r>
              <w:t>.274</w:t>
            </w:r>
          </w:p>
        </w:tc>
      </w:tr>
      <w:tr w:rsidR="00520E84" w14:paraId="5B5747B5" w14:textId="77777777">
        <w:tc>
          <w:tcPr>
            <w:tcW w:w="1872" w:type="dxa"/>
            <w:shd w:val="clear" w:color="auto" w:fill="auto"/>
            <w:tcMar>
              <w:top w:w="100" w:type="dxa"/>
              <w:left w:w="100" w:type="dxa"/>
              <w:bottom w:w="100" w:type="dxa"/>
              <w:right w:w="100" w:type="dxa"/>
            </w:tcMar>
          </w:tcPr>
          <w:p w14:paraId="13D69829"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2A982221"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29621F89" w14:textId="77777777" w:rsidR="00520E84" w:rsidRDefault="00C95C5B">
            <w:pPr>
              <w:widowControl w:val="0"/>
              <w:spacing w:line="240" w:lineRule="auto"/>
            </w:pPr>
            <w:r>
              <w:t>0.00</w:t>
            </w:r>
          </w:p>
        </w:tc>
        <w:tc>
          <w:tcPr>
            <w:tcW w:w="1872" w:type="dxa"/>
            <w:shd w:val="clear" w:color="auto" w:fill="auto"/>
            <w:tcMar>
              <w:top w:w="100" w:type="dxa"/>
              <w:left w:w="100" w:type="dxa"/>
              <w:bottom w:w="100" w:type="dxa"/>
              <w:right w:w="100" w:type="dxa"/>
            </w:tcMar>
          </w:tcPr>
          <w:p w14:paraId="3460928D" w14:textId="77777777" w:rsidR="00520E84" w:rsidRDefault="00C95C5B">
            <w:pPr>
              <w:widowControl w:val="0"/>
              <w:spacing w:line="240" w:lineRule="auto"/>
            </w:pPr>
            <w:r>
              <w:t>-0.03, 0.02</w:t>
            </w:r>
          </w:p>
        </w:tc>
        <w:tc>
          <w:tcPr>
            <w:tcW w:w="1872" w:type="dxa"/>
            <w:shd w:val="clear" w:color="auto" w:fill="auto"/>
            <w:tcMar>
              <w:top w:w="100" w:type="dxa"/>
              <w:left w:w="100" w:type="dxa"/>
              <w:bottom w:w="100" w:type="dxa"/>
              <w:right w:w="100" w:type="dxa"/>
            </w:tcMar>
          </w:tcPr>
          <w:p w14:paraId="77E30582" w14:textId="77777777" w:rsidR="00520E84" w:rsidRDefault="00C95C5B">
            <w:pPr>
              <w:widowControl w:val="0"/>
              <w:spacing w:line="240" w:lineRule="auto"/>
            </w:pPr>
            <w:r>
              <w:t>.807</w:t>
            </w:r>
          </w:p>
        </w:tc>
      </w:tr>
      <w:tr w:rsidR="00520E84" w14:paraId="187D9542" w14:textId="77777777">
        <w:tc>
          <w:tcPr>
            <w:tcW w:w="1872" w:type="dxa"/>
            <w:shd w:val="clear" w:color="auto" w:fill="auto"/>
            <w:tcMar>
              <w:top w:w="100" w:type="dxa"/>
              <w:left w:w="100" w:type="dxa"/>
              <w:bottom w:w="100" w:type="dxa"/>
              <w:right w:w="100" w:type="dxa"/>
            </w:tcMar>
          </w:tcPr>
          <w:p w14:paraId="3E66D1C8"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098AB622"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2979ECFA"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4584F641" w14:textId="77777777" w:rsidR="00520E84" w:rsidRDefault="00C95C5B">
            <w:pPr>
              <w:widowControl w:val="0"/>
              <w:spacing w:line="240" w:lineRule="auto"/>
            </w:pPr>
            <w:r>
              <w:t>-0.12, -0.08</w:t>
            </w:r>
          </w:p>
        </w:tc>
        <w:tc>
          <w:tcPr>
            <w:tcW w:w="1872" w:type="dxa"/>
            <w:shd w:val="clear" w:color="auto" w:fill="auto"/>
            <w:tcMar>
              <w:top w:w="100" w:type="dxa"/>
              <w:left w:w="100" w:type="dxa"/>
              <w:bottom w:w="100" w:type="dxa"/>
              <w:right w:w="100" w:type="dxa"/>
            </w:tcMar>
          </w:tcPr>
          <w:p w14:paraId="18E807BD" w14:textId="77777777" w:rsidR="00520E84" w:rsidRDefault="00C95C5B">
            <w:pPr>
              <w:widowControl w:val="0"/>
              <w:spacing w:line="240" w:lineRule="auto"/>
            </w:pPr>
            <w:r>
              <w:t>&lt; .001</w:t>
            </w:r>
          </w:p>
        </w:tc>
      </w:tr>
      <w:tr w:rsidR="00520E84" w14:paraId="40ED570D" w14:textId="77777777">
        <w:tc>
          <w:tcPr>
            <w:tcW w:w="1872" w:type="dxa"/>
            <w:shd w:val="clear" w:color="auto" w:fill="auto"/>
            <w:tcMar>
              <w:top w:w="100" w:type="dxa"/>
              <w:left w:w="100" w:type="dxa"/>
              <w:bottom w:w="100" w:type="dxa"/>
              <w:right w:w="100" w:type="dxa"/>
            </w:tcMar>
          </w:tcPr>
          <w:p w14:paraId="24D3D647" w14:textId="77777777" w:rsidR="00520E84" w:rsidRDefault="00C95C5B">
            <w:pPr>
              <w:widowControl w:val="0"/>
              <w:spacing w:line="240" w:lineRule="auto"/>
            </w:pPr>
            <w:r>
              <w:t>B-IAT</w:t>
            </w:r>
          </w:p>
        </w:tc>
        <w:tc>
          <w:tcPr>
            <w:tcW w:w="1872" w:type="dxa"/>
            <w:shd w:val="clear" w:color="auto" w:fill="auto"/>
            <w:tcMar>
              <w:top w:w="100" w:type="dxa"/>
              <w:left w:w="100" w:type="dxa"/>
              <w:bottom w:w="100" w:type="dxa"/>
              <w:right w:w="100" w:type="dxa"/>
            </w:tcMar>
          </w:tcPr>
          <w:p w14:paraId="6DD01857"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6342A46F"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0EAB26A5" w14:textId="77777777" w:rsidR="00520E84" w:rsidRDefault="00C95C5B">
            <w:pPr>
              <w:widowControl w:val="0"/>
              <w:spacing w:line="240" w:lineRule="auto"/>
            </w:pPr>
            <w:r>
              <w:t>-0.10, -0.07</w:t>
            </w:r>
          </w:p>
        </w:tc>
        <w:tc>
          <w:tcPr>
            <w:tcW w:w="1872" w:type="dxa"/>
            <w:shd w:val="clear" w:color="auto" w:fill="auto"/>
            <w:tcMar>
              <w:top w:w="100" w:type="dxa"/>
              <w:left w:w="100" w:type="dxa"/>
              <w:bottom w:w="100" w:type="dxa"/>
              <w:right w:w="100" w:type="dxa"/>
            </w:tcMar>
          </w:tcPr>
          <w:p w14:paraId="56F64621" w14:textId="77777777" w:rsidR="00520E84" w:rsidRDefault="00C95C5B">
            <w:pPr>
              <w:widowControl w:val="0"/>
              <w:spacing w:line="240" w:lineRule="auto"/>
            </w:pPr>
            <w:r>
              <w:t>&lt; .001</w:t>
            </w:r>
          </w:p>
        </w:tc>
      </w:tr>
      <w:tr w:rsidR="00520E84" w14:paraId="4206FA64" w14:textId="77777777">
        <w:tc>
          <w:tcPr>
            <w:tcW w:w="1872" w:type="dxa"/>
            <w:shd w:val="clear" w:color="auto" w:fill="auto"/>
            <w:tcMar>
              <w:top w:w="100" w:type="dxa"/>
              <w:left w:w="100" w:type="dxa"/>
              <w:bottom w:w="100" w:type="dxa"/>
              <w:right w:w="100" w:type="dxa"/>
            </w:tcMar>
          </w:tcPr>
          <w:p w14:paraId="6C31593F"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3C39C9B0"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0FFB2BE6" w14:textId="77777777" w:rsidR="00520E84" w:rsidRDefault="00C95C5B">
            <w:pPr>
              <w:widowControl w:val="0"/>
              <w:spacing w:line="240" w:lineRule="auto"/>
            </w:pPr>
            <w:r>
              <w:t>-0.01</w:t>
            </w:r>
          </w:p>
        </w:tc>
        <w:tc>
          <w:tcPr>
            <w:tcW w:w="1872" w:type="dxa"/>
            <w:shd w:val="clear" w:color="auto" w:fill="auto"/>
            <w:tcMar>
              <w:top w:w="100" w:type="dxa"/>
              <w:left w:w="100" w:type="dxa"/>
              <w:bottom w:w="100" w:type="dxa"/>
              <w:right w:w="100" w:type="dxa"/>
            </w:tcMar>
          </w:tcPr>
          <w:p w14:paraId="31CFCA8E" w14:textId="77777777" w:rsidR="00520E84" w:rsidRDefault="00C95C5B">
            <w:pPr>
              <w:widowControl w:val="0"/>
              <w:spacing w:line="240" w:lineRule="auto"/>
            </w:pPr>
            <w:r>
              <w:t>-0.04, 0.01</w:t>
            </w:r>
          </w:p>
        </w:tc>
        <w:tc>
          <w:tcPr>
            <w:tcW w:w="1872" w:type="dxa"/>
            <w:shd w:val="clear" w:color="auto" w:fill="auto"/>
            <w:tcMar>
              <w:top w:w="100" w:type="dxa"/>
              <w:left w:w="100" w:type="dxa"/>
              <w:bottom w:w="100" w:type="dxa"/>
              <w:right w:w="100" w:type="dxa"/>
            </w:tcMar>
          </w:tcPr>
          <w:p w14:paraId="0B9A85AD" w14:textId="77777777" w:rsidR="00520E84" w:rsidRDefault="00C95C5B">
            <w:pPr>
              <w:widowControl w:val="0"/>
              <w:spacing w:line="240" w:lineRule="auto"/>
            </w:pPr>
            <w:r>
              <w:t>.381</w:t>
            </w:r>
          </w:p>
        </w:tc>
      </w:tr>
      <w:tr w:rsidR="00520E84" w14:paraId="7381DC0A" w14:textId="77777777">
        <w:tc>
          <w:tcPr>
            <w:tcW w:w="1872" w:type="dxa"/>
            <w:shd w:val="clear" w:color="auto" w:fill="auto"/>
            <w:tcMar>
              <w:top w:w="100" w:type="dxa"/>
              <w:left w:w="100" w:type="dxa"/>
              <w:bottom w:w="100" w:type="dxa"/>
              <w:right w:w="100" w:type="dxa"/>
            </w:tcMar>
          </w:tcPr>
          <w:p w14:paraId="20C09F2E"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18A75AD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6753B2C1" w14:textId="77777777" w:rsidR="00520E84" w:rsidRDefault="00C95C5B">
            <w:pPr>
              <w:widowControl w:val="0"/>
              <w:spacing w:line="240" w:lineRule="auto"/>
            </w:pPr>
            <w:r>
              <w:t>-0.11</w:t>
            </w:r>
          </w:p>
        </w:tc>
        <w:tc>
          <w:tcPr>
            <w:tcW w:w="1872" w:type="dxa"/>
            <w:shd w:val="clear" w:color="auto" w:fill="auto"/>
            <w:tcMar>
              <w:top w:w="100" w:type="dxa"/>
              <w:left w:w="100" w:type="dxa"/>
              <w:bottom w:w="100" w:type="dxa"/>
              <w:right w:w="100" w:type="dxa"/>
            </w:tcMar>
          </w:tcPr>
          <w:p w14:paraId="10FD841C" w14:textId="77777777" w:rsidR="00520E84" w:rsidRDefault="00C95C5B">
            <w:pPr>
              <w:widowControl w:val="0"/>
              <w:spacing w:line="240" w:lineRule="auto"/>
            </w:pPr>
            <w:r>
              <w:t>-0.13, -0.09</w:t>
            </w:r>
          </w:p>
        </w:tc>
        <w:tc>
          <w:tcPr>
            <w:tcW w:w="1872" w:type="dxa"/>
            <w:shd w:val="clear" w:color="auto" w:fill="auto"/>
            <w:tcMar>
              <w:top w:w="100" w:type="dxa"/>
              <w:left w:w="100" w:type="dxa"/>
              <w:bottom w:w="100" w:type="dxa"/>
              <w:right w:w="100" w:type="dxa"/>
            </w:tcMar>
          </w:tcPr>
          <w:p w14:paraId="68C1F286" w14:textId="77777777" w:rsidR="00520E84" w:rsidRDefault="00C95C5B">
            <w:pPr>
              <w:widowControl w:val="0"/>
              <w:spacing w:line="240" w:lineRule="auto"/>
            </w:pPr>
            <w:r>
              <w:t>&lt; .001</w:t>
            </w:r>
          </w:p>
        </w:tc>
      </w:tr>
      <w:tr w:rsidR="00520E84" w14:paraId="0BF65BDE" w14:textId="77777777">
        <w:tc>
          <w:tcPr>
            <w:tcW w:w="1872" w:type="dxa"/>
            <w:shd w:val="clear" w:color="auto" w:fill="auto"/>
            <w:tcMar>
              <w:top w:w="100" w:type="dxa"/>
              <w:left w:w="100" w:type="dxa"/>
              <w:bottom w:w="100" w:type="dxa"/>
              <w:right w:w="100" w:type="dxa"/>
            </w:tcMar>
          </w:tcPr>
          <w:p w14:paraId="57E351E9" w14:textId="77777777" w:rsidR="00520E84" w:rsidRDefault="00C95C5B">
            <w:pPr>
              <w:widowControl w:val="0"/>
              <w:spacing w:line="240" w:lineRule="auto"/>
            </w:pPr>
            <w:r>
              <w:t>ST-IAT</w:t>
            </w:r>
          </w:p>
        </w:tc>
        <w:tc>
          <w:tcPr>
            <w:tcW w:w="1872" w:type="dxa"/>
            <w:shd w:val="clear" w:color="auto" w:fill="auto"/>
            <w:tcMar>
              <w:top w:w="100" w:type="dxa"/>
              <w:left w:w="100" w:type="dxa"/>
              <w:bottom w:w="100" w:type="dxa"/>
              <w:right w:w="100" w:type="dxa"/>
            </w:tcMar>
          </w:tcPr>
          <w:p w14:paraId="46CA2F3C"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5582F799" w14:textId="77777777" w:rsidR="00520E84" w:rsidRDefault="00C95C5B">
            <w:pPr>
              <w:widowControl w:val="0"/>
              <w:spacing w:line="240" w:lineRule="auto"/>
            </w:pPr>
            <w:r>
              <w:t>-0.09</w:t>
            </w:r>
          </w:p>
        </w:tc>
        <w:tc>
          <w:tcPr>
            <w:tcW w:w="1872" w:type="dxa"/>
            <w:shd w:val="clear" w:color="auto" w:fill="auto"/>
            <w:tcMar>
              <w:top w:w="100" w:type="dxa"/>
              <w:left w:w="100" w:type="dxa"/>
              <w:bottom w:w="100" w:type="dxa"/>
              <w:right w:w="100" w:type="dxa"/>
            </w:tcMar>
          </w:tcPr>
          <w:p w14:paraId="1C618A84" w14:textId="77777777" w:rsidR="00520E84" w:rsidRDefault="00C95C5B">
            <w:pPr>
              <w:widowControl w:val="0"/>
              <w:spacing w:line="240" w:lineRule="auto"/>
            </w:pPr>
            <w:r>
              <w:t>-0.10, -0.08</w:t>
            </w:r>
          </w:p>
        </w:tc>
        <w:tc>
          <w:tcPr>
            <w:tcW w:w="1872" w:type="dxa"/>
            <w:shd w:val="clear" w:color="auto" w:fill="auto"/>
            <w:tcMar>
              <w:top w:w="100" w:type="dxa"/>
              <w:left w:w="100" w:type="dxa"/>
              <w:bottom w:w="100" w:type="dxa"/>
              <w:right w:w="100" w:type="dxa"/>
            </w:tcMar>
          </w:tcPr>
          <w:p w14:paraId="650BACF0" w14:textId="77777777" w:rsidR="00520E84" w:rsidRDefault="00C95C5B">
            <w:pPr>
              <w:widowControl w:val="0"/>
              <w:spacing w:line="240" w:lineRule="auto"/>
            </w:pPr>
            <w:r>
              <w:t>&lt; .001</w:t>
            </w:r>
          </w:p>
        </w:tc>
      </w:tr>
      <w:tr w:rsidR="00520E84" w14:paraId="4025DC83" w14:textId="77777777">
        <w:tc>
          <w:tcPr>
            <w:tcW w:w="1872" w:type="dxa"/>
            <w:shd w:val="clear" w:color="auto" w:fill="auto"/>
            <w:tcMar>
              <w:top w:w="100" w:type="dxa"/>
              <w:left w:w="100" w:type="dxa"/>
              <w:bottom w:w="100" w:type="dxa"/>
              <w:right w:w="100" w:type="dxa"/>
            </w:tcMar>
          </w:tcPr>
          <w:p w14:paraId="052EFD9D"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76C418B8"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F53CE2" w14:textId="77777777" w:rsidR="00520E84" w:rsidRDefault="00C95C5B">
            <w:pPr>
              <w:widowControl w:val="0"/>
              <w:spacing w:line="240" w:lineRule="auto"/>
            </w:pPr>
            <w:r>
              <w:t>-0.10</w:t>
            </w:r>
          </w:p>
        </w:tc>
        <w:tc>
          <w:tcPr>
            <w:tcW w:w="1872" w:type="dxa"/>
            <w:shd w:val="clear" w:color="auto" w:fill="auto"/>
            <w:tcMar>
              <w:top w:w="100" w:type="dxa"/>
              <w:left w:w="100" w:type="dxa"/>
              <w:bottom w:w="100" w:type="dxa"/>
              <w:right w:w="100" w:type="dxa"/>
            </w:tcMar>
          </w:tcPr>
          <w:p w14:paraId="6A2D9579" w14:textId="77777777" w:rsidR="00520E84" w:rsidRDefault="00C95C5B">
            <w:pPr>
              <w:widowControl w:val="0"/>
              <w:spacing w:line="240" w:lineRule="auto"/>
            </w:pPr>
            <w:r>
              <w:t>-0.13, -0.07</w:t>
            </w:r>
          </w:p>
        </w:tc>
        <w:tc>
          <w:tcPr>
            <w:tcW w:w="1872" w:type="dxa"/>
            <w:shd w:val="clear" w:color="auto" w:fill="auto"/>
            <w:tcMar>
              <w:top w:w="100" w:type="dxa"/>
              <w:left w:w="100" w:type="dxa"/>
              <w:bottom w:w="100" w:type="dxa"/>
              <w:right w:w="100" w:type="dxa"/>
            </w:tcMar>
          </w:tcPr>
          <w:p w14:paraId="71CC27F5" w14:textId="77777777" w:rsidR="00520E84" w:rsidRDefault="00C95C5B">
            <w:pPr>
              <w:widowControl w:val="0"/>
              <w:spacing w:line="240" w:lineRule="auto"/>
            </w:pPr>
            <w:r>
              <w:t>&lt; .001</w:t>
            </w:r>
          </w:p>
        </w:tc>
      </w:tr>
      <w:tr w:rsidR="00520E84" w14:paraId="37176697" w14:textId="77777777">
        <w:tc>
          <w:tcPr>
            <w:tcW w:w="1872" w:type="dxa"/>
            <w:shd w:val="clear" w:color="auto" w:fill="auto"/>
            <w:tcMar>
              <w:top w:w="100" w:type="dxa"/>
              <w:left w:w="100" w:type="dxa"/>
              <w:bottom w:w="100" w:type="dxa"/>
              <w:right w:w="100" w:type="dxa"/>
            </w:tcMar>
          </w:tcPr>
          <w:p w14:paraId="078966D5" w14:textId="77777777" w:rsidR="00520E84" w:rsidRDefault="00C95C5B">
            <w:pPr>
              <w:widowControl w:val="0"/>
              <w:spacing w:line="240" w:lineRule="auto"/>
            </w:pPr>
            <w:r>
              <w:t>AMP</w:t>
            </w:r>
          </w:p>
        </w:tc>
        <w:tc>
          <w:tcPr>
            <w:tcW w:w="1872" w:type="dxa"/>
            <w:shd w:val="clear" w:color="auto" w:fill="auto"/>
            <w:tcMar>
              <w:top w:w="100" w:type="dxa"/>
              <w:left w:w="100" w:type="dxa"/>
              <w:bottom w:w="100" w:type="dxa"/>
              <w:right w:w="100" w:type="dxa"/>
            </w:tcMar>
          </w:tcPr>
          <w:p w14:paraId="3D3AB9A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0F1A91E" w14:textId="77777777" w:rsidR="00520E84" w:rsidRDefault="00C95C5B">
            <w:pPr>
              <w:widowControl w:val="0"/>
              <w:spacing w:line="240" w:lineRule="auto"/>
            </w:pPr>
            <w:r>
              <w:t>-0.08</w:t>
            </w:r>
          </w:p>
        </w:tc>
        <w:tc>
          <w:tcPr>
            <w:tcW w:w="1872" w:type="dxa"/>
            <w:shd w:val="clear" w:color="auto" w:fill="auto"/>
            <w:tcMar>
              <w:top w:w="100" w:type="dxa"/>
              <w:left w:w="100" w:type="dxa"/>
              <w:bottom w:w="100" w:type="dxa"/>
              <w:right w:w="100" w:type="dxa"/>
            </w:tcMar>
          </w:tcPr>
          <w:p w14:paraId="21F1AF21" w14:textId="77777777" w:rsidR="00520E84" w:rsidRDefault="00C95C5B">
            <w:pPr>
              <w:widowControl w:val="0"/>
              <w:spacing w:line="240" w:lineRule="auto"/>
            </w:pPr>
            <w:r>
              <w:t>-0.11, -0.05</w:t>
            </w:r>
          </w:p>
        </w:tc>
        <w:tc>
          <w:tcPr>
            <w:tcW w:w="1872" w:type="dxa"/>
            <w:shd w:val="clear" w:color="auto" w:fill="auto"/>
            <w:tcMar>
              <w:top w:w="100" w:type="dxa"/>
              <w:left w:w="100" w:type="dxa"/>
              <w:bottom w:w="100" w:type="dxa"/>
              <w:right w:w="100" w:type="dxa"/>
            </w:tcMar>
          </w:tcPr>
          <w:p w14:paraId="4FD8468D" w14:textId="77777777" w:rsidR="00520E84" w:rsidRDefault="00C95C5B">
            <w:pPr>
              <w:widowControl w:val="0"/>
              <w:spacing w:line="240" w:lineRule="auto"/>
            </w:pPr>
            <w:r>
              <w:t>&lt; .001</w:t>
            </w:r>
          </w:p>
        </w:tc>
      </w:tr>
      <w:tr w:rsidR="00520E84" w14:paraId="0A1C85B7" w14:textId="77777777">
        <w:tc>
          <w:tcPr>
            <w:tcW w:w="1872" w:type="dxa"/>
            <w:shd w:val="clear" w:color="auto" w:fill="auto"/>
            <w:tcMar>
              <w:top w:w="100" w:type="dxa"/>
              <w:left w:w="100" w:type="dxa"/>
              <w:bottom w:w="100" w:type="dxa"/>
              <w:right w:w="100" w:type="dxa"/>
            </w:tcMar>
          </w:tcPr>
          <w:p w14:paraId="17C780C1" w14:textId="77777777" w:rsidR="00520E84" w:rsidRDefault="00C95C5B">
            <w:pPr>
              <w:widowControl w:val="0"/>
              <w:spacing w:line="240" w:lineRule="auto"/>
            </w:pPr>
            <w:r>
              <w:t>GNAT</w:t>
            </w:r>
          </w:p>
        </w:tc>
        <w:tc>
          <w:tcPr>
            <w:tcW w:w="1872" w:type="dxa"/>
            <w:shd w:val="clear" w:color="auto" w:fill="auto"/>
            <w:tcMar>
              <w:top w:w="100" w:type="dxa"/>
              <w:left w:w="100" w:type="dxa"/>
              <w:bottom w:w="100" w:type="dxa"/>
              <w:right w:w="100" w:type="dxa"/>
            </w:tcMar>
          </w:tcPr>
          <w:p w14:paraId="5BA3340B" w14:textId="77777777" w:rsidR="00520E84" w:rsidRDefault="00C95C5B">
            <w:pPr>
              <w:widowControl w:val="0"/>
              <w:spacing w:line="240" w:lineRule="auto"/>
            </w:pPr>
            <w:r>
              <w:t>EPT</w:t>
            </w:r>
          </w:p>
        </w:tc>
        <w:tc>
          <w:tcPr>
            <w:tcW w:w="1872" w:type="dxa"/>
            <w:shd w:val="clear" w:color="auto" w:fill="auto"/>
            <w:tcMar>
              <w:top w:w="100" w:type="dxa"/>
              <w:left w:w="100" w:type="dxa"/>
              <w:bottom w:w="100" w:type="dxa"/>
              <w:right w:w="100" w:type="dxa"/>
            </w:tcMar>
          </w:tcPr>
          <w:p w14:paraId="1F107239" w14:textId="77777777" w:rsidR="00520E84" w:rsidRDefault="00C95C5B">
            <w:pPr>
              <w:widowControl w:val="0"/>
              <w:spacing w:line="240" w:lineRule="auto"/>
            </w:pPr>
            <w:r>
              <w:t>0.02</w:t>
            </w:r>
          </w:p>
        </w:tc>
        <w:tc>
          <w:tcPr>
            <w:tcW w:w="1872" w:type="dxa"/>
            <w:shd w:val="clear" w:color="auto" w:fill="auto"/>
            <w:tcMar>
              <w:top w:w="100" w:type="dxa"/>
              <w:left w:w="100" w:type="dxa"/>
              <w:bottom w:w="100" w:type="dxa"/>
              <w:right w:w="100" w:type="dxa"/>
            </w:tcMar>
          </w:tcPr>
          <w:p w14:paraId="54FAC195" w14:textId="77777777" w:rsidR="00520E84" w:rsidRDefault="00C95C5B">
            <w:pPr>
              <w:widowControl w:val="0"/>
              <w:spacing w:line="240" w:lineRule="auto"/>
            </w:pPr>
            <w:r>
              <w:t>0.00, 0.03</w:t>
            </w:r>
          </w:p>
        </w:tc>
        <w:tc>
          <w:tcPr>
            <w:tcW w:w="1872" w:type="dxa"/>
            <w:shd w:val="clear" w:color="auto" w:fill="auto"/>
            <w:tcMar>
              <w:top w:w="100" w:type="dxa"/>
              <w:left w:w="100" w:type="dxa"/>
              <w:bottom w:w="100" w:type="dxa"/>
              <w:right w:w="100" w:type="dxa"/>
            </w:tcMar>
          </w:tcPr>
          <w:p w14:paraId="32E158E8" w14:textId="77777777" w:rsidR="00520E84" w:rsidRDefault="00C95C5B">
            <w:pPr>
              <w:widowControl w:val="0"/>
              <w:spacing w:line="240" w:lineRule="auto"/>
            </w:pPr>
            <w:r>
              <w:t>.058</w:t>
            </w:r>
          </w:p>
        </w:tc>
      </w:tr>
    </w:tbl>
    <w:p w14:paraId="03427143" w14:textId="77777777" w:rsidR="00520E84" w:rsidRDefault="00520E84"/>
    <w:p w14:paraId="26FFB829" w14:textId="77777777" w:rsidR="00520E84" w:rsidRDefault="00C95C5B">
      <w:pPr>
        <w:pStyle w:val="Heading1"/>
      </w:pPr>
      <w:bookmarkStart w:id="56" w:name="_xza5k1z5bhqt" w:colFirst="0" w:colLast="0"/>
      <w:bookmarkEnd w:id="56"/>
      <w:r>
        <w:lastRenderedPageBreak/>
        <w:t>Discussion</w:t>
      </w:r>
    </w:p>
    <w:p w14:paraId="3B48C5CD" w14:textId="73744394" w:rsidR="00520E84" w:rsidRDefault="00C95C5B">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57">
        <w:r>
          <w:t>(Greenwald &amp; Lai, 2020)</w:t>
        </w:r>
      </w:hyperlink>
      <w: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w:t>
      </w:r>
      <w:proofErr w:type="gramStart"/>
      <w:r w:rsidR="002870A7">
        <w:t xml:space="preserve">all </w:t>
      </w:r>
      <w:r>
        <w:t>of</w:t>
      </w:r>
      <w:proofErr w:type="gramEnd"/>
      <w:r>
        <w:t xml:space="preserve"> the implicit measures </w:t>
      </w:r>
      <w:r w:rsidR="002870A7">
        <w:t>exhibited rather wide confidence intervals relative to the width of their scales</w:t>
      </w:r>
      <w:r>
        <w:t xml:space="preserve">, although some measures (particularly the IAT and its variants) were superior to others. </w:t>
      </w:r>
      <w:ins w:id="57" w:author="Jamie Cummins" w:date="2025-06-28T18:02:00Z" w16du:dateUtc="2025-06-28T16:02:00Z">
        <w:r w:rsidR="001A3BC4">
          <w:t>Notably, we also conducted similar analyses on each measure using their native score</w:t>
        </w:r>
      </w:ins>
      <w:ins w:id="58" w:author="Jamie Cummins" w:date="2025-06-28T18:04:00Z" w16du:dateUtc="2025-06-28T16:04:00Z">
        <w:r w:rsidR="001A3BC4">
          <w:t>s</w:t>
        </w:r>
      </w:ins>
      <w:ins w:id="59" w:author="Jamie Cummins" w:date="2025-06-28T18:03:00Z" w16du:dateUtc="2025-06-28T16:03:00Z">
        <w:r w:rsidR="001A3BC4">
          <w:t>; our results were also identical when the native scoring strategies were used compared to the PIs, indicating the robustness of our conclusions (see Figure S1 and S2 in the supplementary materials).</w:t>
        </w:r>
      </w:ins>
    </w:p>
    <w:p w14:paraId="71D93032" w14:textId="77777777" w:rsidR="00520E84" w:rsidRDefault="00C95C5B">
      <w:pPr>
        <w:pStyle w:val="Heading2"/>
      </w:pPr>
      <w:bookmarkStart w:id="60" w:name="_8c8lb1hxzubt" w:colFirst="0" w:colLast="0"/>
      <w:bookmarkEnd w:id="60"/>
      <w:r>
        <w:t>Implicit measures should be calibrated for individual-level precision</w:t>
      </w:r>
    </w:p>
    <w:p w14:paraId="6BF6918F" w14:textId="240D6C8D" w:rsidR="002870A7" w:rsidRDefault="00C95C5B">
      <w:pPr>
        <w:rPr>
          <w:ins w:id="61" w:author="Jamie Cummins" w:date="2025-06-17T12:17:00Z" w16du:dateUtc="2025-06-17T10:17:00Z"/>
        </w:rPr>
      </w:pPr>
      <w:r>
        <w:tab/>
      </w:r>
      <w:r w:rsidR="002870A7">
        <w:t xml:space="preserve">Given the novel formulation of confidence intervals around implicit measure scores, readers may wonder what exactly </w:t>
      </w:r>
      <w:r w:rsidR="002870A7" w:rsidRPr="00794300">
        <w:t xml:space="preserve">an acceptable level of individual-level precision for these measures </w:t>
      </w:r>
      <w:r w:rsidR="002870A7" w:rsidRPr="002870A7">
        <w:rPr>
          <w:i/>
          <w:iCs/>
        </w:rPr>
        <w:t>would</w:t>
      </w:r>
      <w:r w:rsidR="002870A7" w:rsidRPr="00794300">
        <w:t xml:space="preserve"> be</w:t>
      </w:r>
      <w:r w:rsidR="002870A7">
        <w:t xml:space="preserve"> to benchmark and interpret the current results. Analogous to questions like “what is the smallest effect size we should care about in a study?” (cf.</w:t>
      </w:r>
      <w:r>
        <w:t xml:space="preserve"> </w:t>
      </w:r>
      <w:r>
        <w:fldChar w:fldCharType="begin"/>
      </w:r>
      <w:r>
        <w:instrText xml:space="preserve"> ADDIN ZOTERO_ITEM CSL_CITATION {"citationID":"OuTs5YdR","properties":{"formattedCitation":"(Anvari &amp; Lakens, 2021)","plainCitation":"(Anvari &amp; Lakens, 2021)","dontUpdate":true,"noteIndex":0},"citationItems":[{"id":45,"uris":["http://zotero.org/users/10389471/items/UEUILDK9"],"itemData":{"id":45,"type":"article-journal","abstract":"Effect sizes are an important outcome of quantitative research, but few guidelines exist that explain how researchers can determine which effect sizes are meaningful. Psychologists often want to study effects that are large enough to make a difference to people's subjective experience. Thus, subjective experience is one way to gauge the meaningfulness of an effect. We propose and illustrate one method for how to quantify the smallest subjectively experienced difference—the smallest change in an outcome measure that individuals consider to be meaningful enough in their subjective experience such that they are willing to rate themselves as feeling different—using an anchor-based method with a global rating of change question applied to the positive and negative affect scale. We provide a step-by-step guide for the questions that researchers need to consider in deciding whether and how to use the anchor-based method, and we make explicit the assumptions of the method that future research can examine. For researchers interested in people's subjective experiences, this anchor-based method provides one way to specify a smallest effect size of interest, which allows researchers to interpret observed results in terms of their theoretical and practical significance.","container-title":"Journal of Experimental Social Psychology","DOI":"10.1016/j.jesp.2021.104159","ISSN":"0022-1031","journalAbbreviation":"Journal of Experimental Social Psychology","language":"en","page":"104159","source":"ScienceDirect","title":"Using anchor-based methods to determine the smallest effect size of interest","volume":"96","author":[{"family":"Anvari","given":"Farid"},{"family":"Lakens","given":"Daniël"}],"issued":{"date-parts":[["2021",9,1]]}}}],"schema":"https://github.com/citation-style-language/schema/raw/master/csl-citation.json"} </w:instrText>
      </w:r>
      <w:r>
        <w:fldChar w:fldCharType="separate"/>
      </w:r>
      <w:r>
        <w:rPr>
          <w:noProof/>
        </w:rPr>
        <w:t>Anvari &amp; Lakens, 2021)</w:t>
      </w:r>
      <w:r>
        <w:fldChar w:fldCharType="end"/>
      </w:r>
      <w:r w:rsidR="002870A7">
        <w:t xml:space="preserve">, the answer depends on the specific goals and interests of researchers, and we therefore cannot prescribe one-size-fits-all criteria in this regard. However, we can attempt to briefly formulate this based on the implied goals of existing research agendas. Specifically, recall that Project Implicit uses the values of 0, 0.15, 0.35, and 0.65 to denote, no bias, small bias, moderate bias, and strong bias, respectively. To minimally infer a significant difference between moderate and </w:t>
      </w:r>
      <w:r w:rsidR="002870A7">
        <w:lastRenderedPageBreak/>
        <w:t xml:space="preserve">strong biases, confidence intervals widths of 0.6 for the IAT D score would be required; to infer a significant difference between small and moderate biases, CI widths of 0.4 would be required; and to infer a significant difference between no bias and small bias, CI widths of 0.3 would be required. By contrast, the minimal width of CIs around the IAT D score (cf. Table 2) was 0.58 (for “strong” scores); as such, this appears to fall short of the inference goals of Project Implicit. Of course, the PI score was the primary metric of interest in this paper to allow for comparisons between measures; however, given that the IAT was the best-performing measure with the PI, there is certainly substantial room for improvement across the board. It is important to note, however, that these criteria are merely based on one set of benchmarks; the specific desired individual-level precision in each study will be a function of the specific inference goals of the researcher, as with all statistical properties. </w:t>
      </w:r>
    </w:p>
    <w:p w14:paraId="584B19C2" w14:textId="450EC8A3" w:rsidR="003501C9" w:rsidRDefault="003501C9">
      <w:pPr>
        <w:rPr>
          <w:ins w:id="62" w:author="Jamie Cummins" w:date="2025-06-26T13:42:00Z" w16du:dateUtc="2025-06-26T11:42:00Z"/>
        </w:rPr>
      </w:pPr>
      <w:ins w:id="63" w:author="Jamie Cummins" w:date="2025-06-17T12:17:00Z" w16du:dateUtc="2025-06-17T10:17:00Z">
        <w:r>
          <w:tab/>
          <w:t>In more practical terms, we would recommend that future researchers looking to motivate or identify a desired level of precision begin by asking themselves the question “</w:t>
        </w:r>
      </w:ins>
      <w:ins w:id="64" w:author="Jamie Cummins" w:date="2025-06-17T12:18:00Z" w16du:dateUtc="2025-06-17T10:18:00Z">
        <w:r>
          <w:t xml:space="preserve">what level of confidence would I like my individual-level inferences to be at?”. </w:t>
        </w:r>
      </w:ins>
      <w:ins w:id="65" w:author="Jamie Cummins" w:date="2025-06-17T12:19:00Z" w16du:dateUtc="2025-06-17T10:19:00Z">
        <w:r>
          <w:t>To identify this, one could consider</w:t>
        </w:r>
      </w:ins>
      <w:ins w:id="66" w:author="Jamie Cummins" w:date="2025-06-17T12:21:00Z" w16du:dateUtc="2025-06-17T10:21:00Z">
        <w:r>
          <w:t xml:space="preserve"> three factors:</w:t>
        </w:r>
      </w:ins>
      <w:ins w:id="67" w:author="Jamie Cummins" w:date="2025-06-17T12:19:00Z" w16du:dateUtc="2025-06-17T10:19:00Z">
        <w:r>
          <w:t xml:space="preserve"> (</w:t>
        </w:r>
      </w:ins>
      <w:ins w:id="68" w:author="Jamie Cummins" w:date="2025-06-17T12:21:00Z" w16du:dateUtc="2025-06-17T10:21:00Z">
        <w:r>
          <w:t>1</w:t>
        </w:r>
      </w:ins>
      <w:ins w:id="69" w:author="Jamie Cummins" w:date="2025-06-17T12:19:00Z" w16du:dateUtc="2025-06-17T10:19:00Z">
        <w:r>
          <w:t>) the minimal differences in “true” scores, without measurement error, that would be considered “different” at the individual level, (</w:t>
        </w:r>
      </w:ins>
      <w:ins w:id="70" w:author="Jamie Cummins" w:date="2025-06-17T12:21:00Z" w16du:dateUtc="2025-06-17T10:21:00Z">
        <w:r>
          <w:t>2</w:t>
        </w:r>
      </w:ins>
      <w:ins w:id="71" w:author="Jamie Cummins" w:date="2025-06-17T12:19:00Z" w16du:dateUtc="2025-06-17T10:19:00Z">
        <w:r>
          <w:t>) the estimated individual-level measurement error associated with the measurement instrument, and (</w:t>
        </w:r>
      </w:ins>
      <w:ins w:id="72" w:author="Jamie Cummins" w:date="2025-06-17T12:21:00Z" w16du:dateUtc="2025-06-17T10:21:00Z">
        <w:r>
          <w:t>3</w:t>
        </w:r>
      </w:ins>
      <w:ins w:id="73" w:author="Jamie Cummins" w:date="2025-06-17T12:19:00Z" w16du:dateUtc="2025-06-17T10:19:00Z">
        <w:r>
          <w:t>) the level o</w:t>
        </w:r>
      </w:ins>
      <w:ins w:id="74" w:author="Jamie Cummins" w:date="2025-06-17T12:20:00Z" w16du:dateUtc="2025-06-17T10:20:00Z">
        <w:r>
          <w:t xml:space="preserve">f confidence that these inferences would be desired to be drawn at (e.g., 5% false positive rate). </w:t>
        </w:r>
      </w:ins>
      <w:ins w:id="75" w:author="Jamie Cummins" w:date="2025-06-17T12:21:00Z" w16du:dateUtc="2025-06-17T10:21:00Z">
        <w:r>
          <w:t xml:space="preserve">Factors (1) and (3) are ultimately at the discretion of the </w:t>
        </w:r>
        <w:proofErr w:type="gramStart"/>
        <w:r>
          <w:t>researcher, and</w:t>
        </w:r>
        <w:proofErr w:type="gramEnd"/>
        <w:r>
          <w:t xml:space="preserve"> will inherently be specific to their research questions. However, values for (2) can be estimated based on </w:t>
        </w:r>
      </w:ins>
      <w:ins w:id="76" w:author="Jamie Cummins" w:date="2025-06-17T12:22:00Z" w16du:dateUtc="2025-06-17T10:22:00Z">
        <w:r>
          <w:t xml:space="preserve">our reported results here. From here, </w:t>
        </w:r>
      </w:ins>
      <w:ins w:id="77" w:author="Jamie Cummins" w:date="2025-06-17T12:27:00Z" w16du:dateUtc="2025-06-17T10:27:00Z">
        <w:r w:rsidR="000A0A85">
          <w:t xml:space="preserve">researchers may simulate ground-truth data of known </w:t>
        </w:r>
      </w:ins>
      <w:ins w:id="78" w:author="Jamie Cummins" w:date="2025-06-17T12:28:00Z" w16du:dateUtc="2025-06-17T10:28:00Z">
        <w:r w:rsidR="000A0A85">
          <w:t>true score</w:t>
        </w:r>
      </w:ins>
      <w:ins w:id="79" w:author="Jamie Cummins" w:date="2025-06-17T12:27:00Z" w16du:dateUtc="2025-06-17T10:27:00Z">
        <w:r w:rsidR="000A0A85">
          <w:t xml:space="preserve"> differences</w:t>
        </w:r>
      </w:ins>
      <w:ins w:id="80" w:author="Jamie Cummins" w:date="2025-06-17T12:28:00Z" w16du:dateUtc="2025-06-17T10:28:00Z">
        <w:r w:rsidR="000A0A85">
          <w:t xml:space="preserve"> with individual-level measurement errors and estimate the number of false positive and false negatives when comparing participants’ scores. </w:t>
        </w:r>
      </w:ins>
      <w:ins w:id="81" w:author="Jamie Cummins" w:date="2025-06-17T12:29:00Z" w16du:dateUtc="2025-06-17T10:29:00Z">
        <w:r w:rsidR="000A0A85">
          <w:t xml:space="preserve">Researchers may then identify statistical error </w:t>
        </w:r>
        <w:r w:rsidR="000A0A85">
          <w:lastRenderedPageBreak/>
          <w:t>rates in the individual-level comparisons and determine whether these reach acceptable criteria for their purposes; alternatively, they may also use this approach to identify the level of precision requ</w:t>
        </w:r>
      </w:ins>
      <w:ins w:id="82" w:author="Jamie Cummins" w:date="2025-06-17T12:30:00Z" w16du:dateUtc="2025-06-17T10:30:00Z">
        <w:r w:rsidR="000A0A85">
          <w:t>ired for their research purposes</w:t>
        </w:r>
      </w:ins>
      <w:ins w:id="83" w:author="Jamie Cummins" w:date="2025-06-17T12:29:00Z" w16du:dateUtc="2025-06-17T10:29:00Z">
        <w:r w:rsidR="000A0A85">
          <w:t>.</w:t>
        </w:r>
      </w:ins>
    </w:p>
    <w:p w14:paraId="4740AA06" w14:textId="68BD87C2" w:rsidR="00DF5117" w:rsidRDefault="002E4397">
      <w:pPr>
        <w:rPr>
          <w:ins w:id="84" w:author="Jamie Cummins" w:date="2025-06-28T18:30:00Z" w16du:dateUtc="2025-06-28T16:30:00Z"/>
        </w:rPr>
      </w:pPr>
      <w:ins w:id="85" w:author="Jamie Cummins" w:date="2025-06-26T13:42:00Z" w16du:dateUtc="2025-06-26T11:42:00Z">
        <w:r>
          <w:tab/>
          <w:t>Researchers may wonder</w:t>
        </w:r>
      </w:ins>
      <w:ins w:id="86" w:author="Jamie Cummins" w:date="2025-06-26T13:43:00Z" w16du:dateUtc="2025-06-26T11:43:00Z">
        <w:r>
          <w:t xml:space="preserve"> where to start if one were</w:t>
        </w:r>
      </w:ins>
      <w:ins w:id="87" w:author="Jamie Cummins" w:date="2025-06-26T13:42:00Z" w16du:dateUtc="2025-06-26T11:42:00Z">
        <w:r>
          <w:t xml:space="preserve"> hoping to improve th</w:t>
        </w:r>
      </w:ins>
      <w:ins w:id="88" w:author="Jamie Cummins" w:date="2025-06-26T13:43:00Z" w16du:dateUtc="2025-06-26T11:43:00Z">
        <w:r>
          <w:t xml:space="preserve">e individual-level precision of an implicit measure. </w:t>
        </w:r>
      </w:ins>
      <w:ins w:id="89" w:author="Jamie Cummins" w:date="2025-06-28T18:21:00Z" w16du:dateUtc="2025-06-28T16:21:00Z">
        <w:r w:rsidR="00DF5117">
          <w:t xml:space="preserve">In our view, there are two avenues that could be examined. First, researchers could </w:t>
        </w:r>
      </w:ins>
      <w:ins w:id="90" w:author="Jamie Cummins" w:date="2025-06-28T18:30:00Z" w16du:dateUtc="2025-06-28T16:30:00Z">
        <w:r w:rsidR="00DF5117">
          <w:t>compare</w:t>
        </w:r>
      </w:ins>
      <w:ins w:id="91" w:author="Jamie Cummins" w:date="2025-06-28T18:21:00Z" w16du:dateUtc="2025-06-28T16:21:00Z">
        <w:r w:rsidR="00DF5117">
          <w:t xml:space="preserve"> the methodological features of the different implicit measures reported here, given that they exhibit differing levels of precision. </w:t>
        </w:r>
      </w:ins>
      <w:ins w:id="92" w:author="Jamie Cummins" w:date="2025-06-28T18:26:00Z" w16du:dateUtc="2025-06-28T16:26:00Z">
        <w:r w:rsidR="00DF5117">
          <w:t xml:space="preserve">For instance, the relative superior precision of the IAT </w:t>
        </w:r>
      </w:ins>
      <w:ins w:id="93" w:author="Jamie Cummins" w:date="2025-06-28T18:27:00Z" w16du:dateUtc="2025-06-28T16:27:00Z">
        <w:r w:rsidR="00DF5117">
          <w:t xml:space="preserve">may be attributed to the relatively large number of trials per condition, as well as its use of response times (which </w:t>
        </w:r>
      </w:ins>
      <w:ins w:id="94" w:author="Jamie Cummins" w:date="2025-06-28T18:28:00Z" w16du:dateUtc="2025-06-28T16:28:00Z">
        <w:r w:rsidR="00DF5117">
          <w:t xml:space="preserve">may allow for greater inter-individual </w:t>
        </w:r>
        <w:proofErr w:type="gramStart"/>
        <w:r w:rsidR="00DF5117">
          <w:t>variability, and</w:t>
        </w:r>
        <w:proofErr w:type="gramEnd"/>
        <w:r w:rsidR="00DF5117">
          <w:t xml:space="preserve"> therefore improve its discriminability between participants). Similarly, the IAT provides practice blocks to participants (which may </w:t>
        </w:r>
      </w:ins>
      <w:ins w:id="95" w:author="Jamie Cummins" w:date="2025-06-28T18:29:00Z" w16du:dateUtc="2025-06-28T16:29:00Z">
        <w:r w:rsidR="00DF5117">
          <w:t>aid in reducing random measurement error) while still providing a relatively challenging speeded response context in critical trials. This relatively challenging response context may similar enhan</w:t>
        </w:r>
      </w:ins>
      <w:ins w:id="96" w:author="Jamie Cummins" w:date="2025-06-28T18:30:00Z" w16du:dateUtc="2025-06-28T16:30:00Z">
        <w:r w:rsidR="00DF5117">
          <w:t>ce inter-individual discriminability.</w:t>
        </w:r>
      </w:ins>
    </w:p>
    <w:p w14:paraId="4DD1EBBC" w14:textId="4250E23C" w:rsidR="00BE741A" w:rsidRDefault="00DF5117">
      <w:pPr>
        <w:ind w:firstLine="720"/>
        <w:rPr>
          <w:ins w:id="97" w:author="Jamie Cummins" w:date="2025-06-28T18:08:00Z" w16du:dateUtc="2025-06-28T16:08:00Z"/>
        </w:rPr>
        <w:pPrChange w:id="98" w:author="Jamie Cummins" w:date="2025-06-30T13:20:00Z" w16du:dateUtc="2025-06-30T11:20:00Z">
          <w:pPr/>
        </w:pPrChange>
      </w:pPr>
      <w:ins w:id="99" w:author="Jamie Cummins" w:date="2025-06-28T18:30:00Z" w16du:dateUtc="2025-06-28T16:30:00Z">
        <w:r>
          <w:t>Second, researchers may look to more general</w:t>
        </w:r>
      </w:ins>
      <w:ins w:id="100" w:author="Jamie Cummins" w:date="2025-06-26T13:43:00Z" w16du:dateUtc="2025-06-26T11:43:00Z">
        <w:r w:rsidR="002E4397">
          <w:t xml:space="preserve"> </w:t>
        </w:r>
      </w:ins>
      <w:ins w:id="101" w:author="Jamie Cummins" w:date="2025-06-28T18:30:00Z" w16du:dateUtc="2025-06-28T16:30:00Z">
        <w:r>
          <w:t>knowledge relating to psychometrics</w:t>
        </w:r>
      </w:ins>
      <w:ins w:id="102" w:author="Jamie Cummins" w:date="2025-06-26T13:44:00Z" w16du:dateUtc="2025-06-26T11:44:00Z">
        <w:r w:rsidR="002E4397">
          <w:t xml:space="preserve"> (e.g., test-retest reliability, internal consistency) </w:t>
        </w:r>
      </w:ins>
      <w:ins w:id="103" w:author="Jamie Cummins" w:date="2025-06-28T18:30:00Z" w16du:dateUtc="2025-06-28T16:30:00Z">
        <w:r>
          <w:t>to</w:t>
        </w:r>
      </w:ins>
      <w:ins w:id="104" w:author="Jamie Cummins" w:date="2025-06-26T13:44:00Z" w16du:dateUtc="2025-06-26T11:44:00Z">
        <w:r w:rsidR="002E4397">
          <w:t xml:space="preserve"> improve the individual-level precision of these measures. The most brute force approach is to simply increase the number of trials: by definition, the precision of an </w:t>
        </w:r>
      </w:ins>
      <w:ins w:id="105" w:author="Jamie Cummins" w:date="2025-06-26T13:45:00Z" w16du:dateUtc="2025-06-26T11:45:00Z">
        <w:r w:rsidR="002E4397">
          <w:t xml:space="preserve">estimate will improve with more observations (REF). More sophisticated methods may also be considered. For instance, </w:t>
        </w:r>
      </w:ins>
      <w:ins w:id="106" w:author="Jamie Cummins" w:date="2025-06-26T13:46:00Z" w16du:dateUtc="2025-06-26T11:46:00Z">
        <w:r w:rsidR="002E4397">
          <w:t xml:space="preserve">ensuring the </w:t>
        </w:r>
        <w:proofErr w:type="spellStart"/>
        <w:r w:rsidR="002E4397">
          <w:t>unidimensionality</w:t>
        </w:r>
        <w:proofErr w:type="spellEnd"/>
        <w:r w:rsidR="002E4397">
          <w:t xml:space="preserve"> of stimulus items </w:t>
        </w:r>
      </w:ins>
      <w:ins w:id="107" w:author="Jamie Cummins" w:date="2025-06-26T13:47:00Z" w16du:dateUtc="2025-06-26T11:47:00Z">
        <w:r w:rsidR="002E4397">
          <w:t xml:space="preserve">for a given attribute or category would reduce measurement error, in turn improving individual-level precision (REF). </w:t>
        </w:r>
      </w:ins>
      <w:ins w:id="108" w:author="Jamie Cummins" w:date="2025-06-26T13:48:00Z" w16du:dateUtc="2025-06-26T11:48:00Z">
        <w:r w:rsidR="002E4397">
          <w:t>By extension, stimulus items could be better vetted to ensure the absence of issues relating to differ</w:t>
        </w:r>
      </w:ins>
      <w:ins w:id="109" w:author="Jamie Cummins" w:date="2025-06-26T13:49:00Z" w16du:dateUtc="2025-06-26T11:49:00Z">
        <w:r w:rsidR="002E4397">
          <w:t xml:space="preserve">ential item functioning (i.e., where </w:t>
        </w:r>
        <w:r w:rsidR="002E6B8F">
          <w:t>responses to a particular stimulus item from individuals with the same level of bias from differ</w:t>
        </w:r>
      </w:ins>
      <w:ins w:id="110" w:author="Jamie Cummins" w:date="2025-06-26T13:50:00Z" w16du:dateUtc="2025-06-26T11:50:00Z">
        <w:r w:rsidR="002E6B8F">
          <w:t xml:space="preserve">ent demographic groups </w:t>
        </w:r>
      </w:ins>
      <w:ins w:id="111" w:author="Jamie Cummins" w:date="2025-06-26T13:49:00Z" w16du:dateUtc="2025-06-26T11:49:00Z">
        <w:r w:rsidR="002E6B8F">
          <w:t xml:space="preserve">are affected </w:t>
        </w:r>
      </w:ins>
      <w:ins w:id="112" w:author="Jamie Cummins" w:date="2025-06-26T13:50:00Z" w16du:dateUtc="2025-06-26T11:50:00Z">
        <w:r w:rsidR="002E6B8F">
          <w:t>by factors external to the bias itself; REF</w:t>
        </w:r>
      </w:ins>
      <w:ins w:id="113" w:author="Jamie Cummins" w:date="2025-06-26T13:49:00Z" w16du:dateUtc="2025-06-26T11:49:00Z">
        <w:r w:rsidR="002E4397">
          <w:t>)</w:t>
        </w:r>
      </w:ins>
      <w:ins w:id="114" w:author="Jamie Cummins" w:date="2025-06-26T13:50:00Z" w16du:dateUtc="2025-06-26T11:50:00Z">
        <w:r w:rsidR="002E6B8F">
          <w:t xml:space="preserve">. Methods from </w:t>
        </w:r>
      </w:ins>
      <w:ins w:id="115" w:author="Jamie Cummins" w:date="2025-06-26T13:51:00Z" w16du:dateUtc="2025-06-26T11:51:00Z">
        <w:r w:rsidR="002E6B8F">
          <w:t xml:space="preserve">Item Response Theory (IRT; REF) </w:t>
        </w:r>
        <w:r w:rsidR="002E6B8F">
          <w:lastRenderedPageBreak/>
          <w:t xml:space="preserve">have been developed specifically to assess factors such as </w:t>
        </w:r>
        <w:proofErr w:type="spellStart"/>
        <w:r w:rsidR="002E6B8F">
          <w:t>unidimensionality</w:t>
        </w:r>
        <w:proofErr w:type="spellEnd"/>
        <w:r w:rsidR="002E6B8F">
          <w:t xml:space="preserve"> and differential item </w:t>
        </w:r>
        <w:proofErr w:type="gramStart"/>
        <w:r w:rsidR="002E6B8F">
          <w:t>functioning</w:t>
        </w:r>
      </w:ins>
      <w:ins w:id="116" w:author="Jamie Cummins" w:date="2025-06-26T13:52:00Z" w16du:dateUtc="2025-06-26T11:52:00Z">
        <w:r w:rsidR="002E6B8F">
          <w:t>, and</w:t>
        </w:r>
        <w:proofErr w:type="gramEnd"/>
        <w:r w:rsidR="002E6B8F">
          <w:t xml:space="preserve"> may be of utility to implicit measures researchers attempting to improve individual-level precision (REF).</w:t>
        </w:r>
      </w:ins>
    </w:p>
    <w:p w14:paraId="115B410A" w14:textId="185206D4" w:rsidR="00D47145" w:rsidDel="00D47145" w:rsidRDefault="00D47145">
      <w:pPr>
        <w:rPr>
          <w:del w:id="117" w:author="Jamie Cummins" w:date="2025-06-28T18:09:00Z" w16du:dateUtc="2025-06-28T16:09:00Z"/>
        </w:rPr>
      </w:pPr>
    </w:p>
    <w:p w14:paraId="670CD317" w14:textId="6F035C2F" w:rsidR="00E85919" w:rsidRPr="00E85919" w:rsidRDefault="002870A7">
      <w:r>
        <w:tab/>
        <w:t xml:space="preserve">A previous reviewer of this manuscript took objection to the labelling of our evaluating of more/less precision in scores as “better” and “worse” (cf. Figure 2), arguing that there will be cases in which, for example, researchers would not expect perfect discriminability between all participants, as some participants may have the same level of true bias for a construct. However, such a position does not mean having a more precise measurement instrument is “worse”; rather, it simply means that the minimal level of measurement precision required in a research project will depend on the inferential goals of the researcher. Analogously, suppose a researcher wished to compare the temperature of two objects and had two thermometers available to them: one which gave readings precise to the tenth decimal of a degree, and one which gave readings precise to the first decimal of a degree. If the researcher wished to compare objects with an expected temperature difference of 5 degrees, then clearly the less precise thermometer would suffice (although the more precise thermometer could also be used for this purpose). However, if the expected temperature difference was in the range of 5 decimal places, then only the more precise thermometer would be more appropriate for use. But more critically, the more precise thermometer is psychometrically better in all cases, independent of the requirements of the researcher for their specific question. </w:t>
      </w:r>
    </w:p>
    <w:p w14:paraId="341AEF7E" w14:textId="28303C42" w:rsidR="00520E84" w:rsidRDefault="00C95C5B" w:rsidP="00620783">
      <w:pPr>
        <w:ind w:firstLine="720"/>
      </w:pPr>
      <w:r>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w:t>
      </w:r>
      <w:r>
        <w:lastRenderedPageBreak/>
        <w:t xml:space="preserve">Researchers may now have a sense of how </w:t>
      </w:r>
      <w:del w:id="118" w:author="Jamie Cummins" w:date="2025-06-17T11:57:00Z" w16du:dateUtc="2025-06-17T09:57:00Z">
        <w:r w:rsidDel="00040003">
          <w:delText>exactly to interpret</w:delText>
        </w:r>
      </w:del>
      <w:ins w:id="119" w:author="Jamie Cummins" w:date="2025-06-17T11:57:00Z" w16du:dateUtc="2025-06-17T09:57:00Z">
        <w:r w:rsidR="00040003">
          <w:t>precisely estimated</w:t>
        </w:r>
      </w:ins>
      <w:r>
        <w:t xml:space="preserve"> individual scores on implicit measures</w:t>
      </w:r>
      <w:ins w:id="120" w:author="Jamie Cummins" w:date="2025-06-17T11:57:00Z" w16du:dateUtc="2025-06-17T09:57:00Z">
        <w:r w:rsidR="00040003">
          <w:t xml:space="preserve"> are</w:t>
        </w:r>
      </w:ins>
      <w:r>
        <w:t xml:space="preserve">. In the context of </w:t>
      </w:r>
      <w:r>
        <w:rPr>
          <w:i/>
        </w:rPr>
        <w:t xml:space="preserve">D </w:t>
      </w:r>
      <w: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p>
    <w:p w14:paraId="3C852119" w14:textId="320A2395" w:rsidR="002870A7" w:rsidRDefault="00C95C5B" w:rsidP="002870A7">
      <w:r>
        <w:tab/>
        <w:t xml:space="preserve">This work </w:t>
      </w:r>
      <w:r w:rsidR="002870A7">
        <w:t xml:space="preserve">more generally </w:t>
      </w:r>
      <w:r>
        <w:t xml:space="preserve">highlights the importance of a detailed focus on measurement within implicit measures research; a need which is echoing throughout psychological science </w:t>
      </w:r>
      <w:hyperlink r:id="rId58">
        <w:r>
          <w:t>(Flake &amp; Fried, 2020; Hussey &amp; Hughes, 2020)</w:t>
        </w:r>
      </w:hyperlink>
      <w:r>
        <w:t xml:space="preserve">. Whereas the goal of individual-level prediction has been present in the field of implicit measures for 25 years, </w:t>
      </w:r>
      <w:r w:rsidR="002870A7">
        <w:t xml:space="preserve">directly estimating and </w:t>
      </w:r>
      <w:r>
        <w:t>measuring this has been neglected. Indeed, the disconnection between our stated goals and measurement practices is alarming. We hope this can serve as an illustration for other research domains</w:t>
      </w:r>
      <w:r w:rsidR="002870A7">
        <w:t xml:space="preserve"> with similar issues</w:t>
      </w:r>
      <w:r>
        <w:t>; if we aspire to certain goals, we must be able to quantify whether those goals are being achieved.</w:t>
      </w:r>
      <w:r w:rsidR="002870A7">
        <w:t xml:space="preserve"> </w:t>
      </w:r>
    </w:p>
    <w:p w14:paraId="45374F0A" w14:textId="77777777" w:rsidR="00520E84" w:rsidRDefault="00C95C5B">
      <w:pPr>
        <w:pStyle w:val="Heading2"/>
      </w:pPr>
      <w:bookmarkStart w:id="121" w:name="_ae56hyrz3ubh" w:colFirst="0" w:colLast="0"/>
      <w:bookmarkEnd w:id="121"/>
      <w:r>
        <w:t>Individual-level precision beyond implicit measures</w:t>
      </w:r>
    </w:p>
    <w:p w14:paraId="75E00679" w14:textId="6CD012B7" w:rsidR="00520E84" w:rsidRDefault="00C95C5B">
      <w:pPr>
        <w:ind w:firstLine="720"/>
        <w:rPr>
          <w:ins w:id="122" w:author="Jamie Cummins" w:date="2025-06-30T13:20:00Z" w16du:dateUtc="2025-06-30T11:20:00Z"/>
        </w:rPr>
      </w:pPr>
      <w:r>
        <w:t xml:space="preserve">Many other fields of psychology aim to make claims about individuals without estimating individual-level effects. </w:t>
      </w:r>
      <w:hyperlink r:id="rId59">
        <w:r>
          <w:t>McManus et al.</w:t>
        </w:r>
      </w:hyperlink>
      <w:hyperlink r:id="rId60">
        <w:r>
          <w:t xml:space="preserve"> (</w:t>
        </w:r>
      </w:hyperlink>
      <w:hyperlink r:id="rId61">
        <w:r>
          <w:t>2023)</w:t>
        </w:r>
      </w:hyperlink>
      <w:r>
        <w:t xml:space="preserve"> recently noted that the majority of psychological researchers wish to make claims about at least a majority of individuals when conducting experiments.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w:t>
      </w:r>
      <w:r w:rsidR="002870A7">
        <w:t xml:space="preserve"> This method also allows for </w:t>
      </w:r>
      <w:proofErr w:type="spellStart"/>
      <w:r w:rsidR="002870A7">
        <w:t>individualised</w:t>
      </w:r>
      <w:proofErr w:type="spellEnd"/>
      <w:r w:rsidR="002870A7">
        <w:t xml:space="preserve"> confidence intervals, </w:t>
      </w:r>
      <w:r w:rsidR="002870A7">
        <w:lastRenderedPageBreak/>
        <w:t>rather than the application of CIs of a generic range across all participants (as would be the case if the CIs were derived from test-retest or internal consistency statistics using the standard error of measurement).</w:t>
      </w:r>
      <w:r>
        <w:t xml:space="preserve"> If the goal of using a task is to make individual-level inferences, then researchers should strongly consider quantifying individual-level precision as early as possible in the process of developing their measure.</w:t>
      </w:r>
    </w:p>
    <w:p w14:paraId="212F128D" w14:textId="5FF13704" w:rsidR="00BE741A" w:rsidDel="00E27CB5" w:rsidRDefault="00BE741A">
      <w:pPr>
        <w:ind w:firstLine="720"/>
        <w:rPr>
          <w:del w:id="123" w:author="Jamie Cummins" w:date="2025-07-01T11:38:00Z" w16du:dateUtc="2025-07-01T09:38:00Z"/>
        </w:rPr>
      </w:pPr>
    </w:p>
    <w:p w14:paraId="5B5131AD" w14:textId="6F094F15" w:rsidR="00434C6E" w:rsidRDefault="00434C6E" w:rsidP="00434C6E">
      <w:pPr>
        <w:pStyle w:val="Heading2"/>
        <w:rPr>
          <w:ins w:id="124" w:author="Jamie Cummins" w:date="2025-06-17T11:34:00Z" w16du:dateUtc="2025-06-17T09:34:00Z"/>
        </w:rPr>
      </w:pPr>
      <w:ins w:id="125" w:author="Jamie Cummins" w:date="2025-06-17T11:34:00Z" w16du:dateUtc="2025-06-17T09:34:00Z">
        <w:r>
          <w:t>Implicit measures beyond individual-level precision</w:t>
        </w:r>
      </w:ins>
    </w:p>
    <w:p w14:paraId="219522EC" w14:textId="1F0A385A" w:rsidR="00E85919" w:rsidRDefault="00434C6E" w:rsidP="00E85919">
      <w:pPr>
        <w:rPr>
          <w:ins w:id="126" w:author="Jamie Cummins" w:date="2025-06-28T18:42:00Z" w16du:dateUtc="2025-06-28T16:42:00Z"/>
        </w:rPr>
      </w:pPr>
      <w:ins w:id="127" w:author="Jamie Cummins" w:date="2025-06-17T11:34:00Z" w16du:dateUtc="2025-06-17T09:34:00Z">
        <w:r>
          <w:rPr>
            <w:b/>
            <w:bCs/>
          </w:rPr>
          <w:tab/>
        </w:r>
      </w:ins>
      <w:ins w:id="128" w:author="Jamie Cummins" w:date="2025-06-26T13:32:00Z" w16du:dateUtc="2025-06-26T11:32:00Z">
        <w:r w:rsidR="00E85919">
          <w:t>Our</w:t>
        </w:r>
      </w:ins>
      <w:ins w:id="129" w:author="Jamie Cummins" w:date="2025-06-26T13:31:00Z" w16du:dateUtc="2025-06-26T11:31:00Z">
        <w:r w:rsidR="00E85919">
          <w:t xml:space="preserve"> precision analyses here are fitted to the empirical data of the implicit measures; however, there may also be utility or interest in applying such methods of precision to the </w:t>
        </w:r>
        <w:r w:rsidR="00E85919">
          <w:rPr>
            <w:i/>
            <w:iCs/>
          </w:rPr>
          <w:t xml:space="preserve">process </w:t>
        </w:r>
        <w:r w:rsidR="00E85919">
          <w:t xml:space="preserve">level, particularly if researchers expect that multiple distinct processes produce implicit measure scores (e.g., in the context of QUAD modelling; REF). In principle the application of precision analyses to process-level models should also be possible </w:t>
        </w:r>
        <w:proofErr w:type="gramStart"/>
        <w:r w:rsidR="00E85919">
          <w:t>through the use of</w:t>
        </w:r>
        <w:proofErr w:type="gramEnd"/>
        <w:r w:rsidR="00E85919">
          <w:t xml:space="preserve"> bootstrapping. Such an approach would allow for confidence intervals to be fitted to the parameters estimates from these models, which in turn would give a sense of the uncertainty around the estimates of contributions from each of the </w:t>
        </w:r>
        <w:proofErr w:type="gramStart"/>
        <w:r w:rsidR="00E85919">
          <w:t>separately-modelled</w:t>
        </w:r>
        <w:proofErr w:type="gramEnd"/>
        <w:r w:rsidR="00E85919">
          <w:t xml:space="preserve"> processes. Indeed, this would be particularly useful in cases where researchers wish to make inferences about differences in extent of influence of different processes within a given participant.</w:t>
        </w:r>
      </w:ins>
    </w:p>
    <w:p w14:paraId="3D9F0335" w14:textId="4E2DAAB1" w:rsidR="00C117D0" w:rsidRPr="00E85919" w:rsidRDefault="00C117D0">
      <w:pPr>
        <w:ind w:firstLine="720"/>
        <w:rPr>
          <w:ins w:id="130" w:author="Jamie Cummins" w:date="2025-06-26T13:31:00Z" w16du:dateUtc="2025-06-26T11:31:00Z"/>
        </w:rPr>
        <w:pPrChange w:id="131" w:author="Jamie Cummins" w:date="2025-06-28T18:42:00Z" w16du:dateUtc="2025-06-28T16:42:00Z">
          <w:pPr/>
        </w:pPrChange>
      </w:pPr>
      <w:ins w:id="132" w:author="Jamie Cummins" w:date="2025-06-28T18:42:00Z" w16du:dateUtc="2025-06-28T16:42:00Z">
        <w:r w:rsidRPr="00C117D0">
          <w:t xml:space="preserve">While our primary focus was on estimating individual-level precision within each task, future research could examine how precision relates to rank-order consistency across tasks measuring the same domain. For example, if two tasks both assess implicit racial attitudes, the more precise task should yield scores that better align with participants’ rankings on other conceptually related measures. </w:t>
        </w:r>
        <w:r>
          <w:t>T</w:t>
        </w:r>
        <w:r w:rsidRPr="00C117D0">
          <w:t xml:space="preserve">his cross-measure comparison </w:t>
        </w:r>
        <w:r>
          <w:t xml:space="preserve">would provide useful </w:t>
        </w:r>
      </w:ins>
      <w:ins w:id="133" w:author="Jamie Cummins" w:date="2025-06-28T18:43:00Z" w16du:dateUtc="2025-06-28T16:43:00Z">
        <w:r>
          <w:t xml:space="preserve">additional </w:t>
        </w:r>
      </w:ins>
      <w:ins w:id="134" w:author="Jamie Cummins" w:date="2025-06-28T18:42:00Z" w16du:dateUtc="2025-06-28T16:42:00Z">
        <w:r>
          <w:t>d</w:t>
        </w:r>
      </w:ins>
      <w:ins w:id="135" w:author="Jamie Cummins" w:date="2025-06-28T18:43:00Z" w16du:dateUtc="2025-06-28T16:43:00Z">
        <w:r>
          <w:t xml:space="preserve">ata for </w:t>
        </w:r>
      </w:ins>
      <w:ins w:id="136" w:author="Jamie Cummins" w:date="2025-06-28T18:42:00Z" w16du:dateUtc="2025-06-28T16:42:00Z">
        <w:r w:rsidRPr="00C117D0">
          <w:t>evaluating convergent validity as a function of precision.</w:t>
        </w:r>
      </w:ins>
    </w:p>
    <w:p w14:paraId="3E30B5A1" w14:textId="78844817" w:rsidR="00434C6E" w:rsidRDefault="00434C6E" w:rsidP="00E85919">
      <w:pPr>
        <w:ind w:firstLine="720"/>
      </w:pPr>
      <w:ins w:id="137" w:author="Jamie Cummins" w:date="2025-06-17T11:34:00Z" w16du:dateUtc="2025-06-17T09:34:00Z">
        <w:r>
          <w:lastRenderedPageBreak/>
          <w:t>It is important to note</w:t>
        </w:r>
      </w:ins>
      <w:ins w:id="138" w:author="Jamie Cummins" w:date="2025-06-26T13:32:00Z" w16du:dateUtc="2025-06-26T11:32:00Z">
        <w:r w:rsidR="00E85919">
          <w:t>, however,</w:t>
        </w:r>
      </w:ins>
      <w:ins w:id="139" w:author="Jamie Cummins" w:date="2025-06-17T11:34:00Z" w16du:dateUtc="2025-06-17T09:34:00Z">
        <w:r>
          <w:t xml:space="preserve"> that</w:t>
        </w:r>
      </w:ins>
      <w:ins w:id="140" w:author="Jamie Cummins" w:date="2025-06-17T11:35:00Z" w16du:dateUtc="2025-06-17T09:35:00Z">
        <w:r>
          <w:t xml:space="preserve"> there remain conceptual </w:t>
        </w:r>
      </w:ins>
      <w:ins w:id="141" w:author="Jamie Cummins" w:date="2025-06-17T11:36:00Z" w16du:dateUtc="2025-06-17T09:36:00Z">
        <w:r>
          <w:t xml:space="preserve">issues with the use of implicit measures which cannot be addressed by improving individual-level precision. For instance, even if an implicit </w:t>
        </w:r>
      </w:ins>
      <w:ins w:id="142" w:author="Jamie Cummins" w:date="2025-06-17T11:37:00Z" w16du:dateUtc="2025-06-17T09:37:00Z">
        <w:r>
          <w:t xml:space="preserve">measure were to be exceptionally </w:t>
        </w:r>
        <w:proofErr w:type="gramStart"/>
        <w:r>
          <w:t>individually-precise</w:t>
        </w:r>
        <w:proofErr w:type="gramEnd"/>
        <w:r>
          <w:t xml:space="preserve">, this says little </w:t>
        </w:r>
        <w:proofErr w:type="gramStart"/>
        <w:r>
          <w:t>with regard to</w:t>
        </w:r>
        <w:proofErr w:type="gramEnd"/>
        <w:r>
          <w:t xml:space="preserve"> </w:t>
        </w:r>
        <w:r>
          <w:rPr>
            <w:i/>
            <w:iCs/>
          </w:rPr>
          <w:t xml:space="preserve">what construct </w:t>
        </w:r>
        <w:r>
          <w:t xml:space="preserve">is being precisely measured (REF). </w:t>
        </w:r>
      </w:ins>
      <w:ins w:id="143" w:author="Jamie Cummins" w:date="2025-06-17T11:43:00Z" w16du:dateUtc="2025-06-17T09:43:00Z">
        <w:r>
          <w:t>As</w:t>
        </w:r>
      </w:ins>
      <w:ins w:id="144" w:author="Jamie Cummins" w:date="2025-06-17T11:37:00Z" w16du:dateUtc="2025-06-17T09:37:00Z">
        <w:r>
          <w:t xml:space="preserve"> one reviewer </w:t>
        </w:r>
      </w:ins>
      <w:ins w:id="145" w:author="Jamie Cummins" w:date="2025-06-17T11:45:00Z" w16du:dateUtc="2025-06-17T09:45:00Z">
        <w:r>
          <w:t>ar</w:t>
        </w:r>
      </w:ins>
      <w:ins w:id="146" w:author="Jamie Cummins" w:date="2025-06-17T11:46:00Z" w16du:dateUtc="2025-06-17T09:46:00Z">
        <w:r>
          <w:t>gued</w:t>
        </w:r>
      </w:ins>
      <w:ins w:id="147" w:author="Jamie Cummins" w:date="2025-06-17T11:37:00Z" w16du:dateUtc="2025-06-17T09:37:00Z">
        <w:r>
          <w:t>, “implicit measure</w:t>
        </w:r>
      </w:ins>
      <w:ins w:id="148" w:author="Jamie Cummins" w:date="2025-06-17T11:45:00Z" w16du:dateUtc="2025-06-17T09:45:00Z">
        <w:r>
          <w:t>s</w:t>
        </w:r>
      </w:ins>
      <w:ins w:id="149" w:author="Jamie Cummins" w:date="2025-06-17T11:37:00Z" w16du:dateUtc="2025-06-17T09:37:00Z">
        <w:r>
          <w:t xml:space="preserve">” </w:t>
        </w:r>
      </w:ins>
      <w:ins w:id="150" w:author="Jamie Cummins" w:date="2025-06-17T11:45:00Z" w16du:dateUtc="2025-06-17T09:45:00Z">
        <w:r>
          <w:t>are</w:t>
        </w:r>
      </w:ins>
      <w:ins w:id="151" w:author="Jamie Cummins" w:date="2025-06-17T11:42:00Z" w16du:dateUtc="2025-06-17T09:42:00Z">
        <w:r>
          <w:t xml:space="preserve"> not a particularly meaningful theoretical nor empirical set, </w:t>
        </w:r>
      </w:ins>
      <w:ins w:id="152" w:author="Jamie Cummins" w:date="2025-06-17T11:43:00Z" w16du:dateUtc="2025-06-17T09:43:00Z">
        <w:r>
          <w:t>give</w:t>
        </w:r>
      </w:ins>
      <w:ins w:id="153" w:author="Jamie Cummins" w:date="2025-06-17T11:44:00Z" w16du:dateUtc="2025-06-17T09:44:00Z">
        <w:r>
          <w:t xml:space="preserve">n that they are typically weakly correlated at best (REF) and that their primary unifying feature is methodological (i.e., indirect measurement; REF) rather than theoretical. </w:t>
        </w:r>
      </w:ins>
      <w:ins w:id="154" w:author="Jamie Cummins" w:date="2025-06-17T11:46:00Z" w16du:dateUtc="2025-06-17T09:46:00Z">
        <w:r>
          <w:t xml:space="preserve">We </w:t>
        </w:r>
      </w:ins>
      <w:ins w:id="155" w:author="Jamie Cummins" w:date="2025-06-17T11:48:00Z" w16du:dateUtc="2025-06-17T09:48:00Z">
        <w:r>
          <w:t xml:space="preserve">strongly agree, and we consider the field of implicit measures to likely represent an instance of the jingle fallacy: namely, the assumption that multiple measures capture the same construct because they share the same name (REF). Of course, </w:t>
        </w:r>
      </w:ins>
      <w:ins w:id="156" w:author="Jamie Cummins" w:date="2025-06-17T11:46:00Z" w16du:dateUtc="2025-06-17T09:46:00Z">
        <w:r>
          <w:t>we</w:t>
        </w:r>
      </w:ins>
      <w:ins w:id="157" w:author="Jamie Cummins" w:date="2025-06-17T11:48:00Z" w16du:dateUtc="2025-06-17T09:48:00Z">
        <w:r>
          <w:t xml:space="preserve"> also</w:t>
        </w:r>
      </w:ins>
      <w:ins w:id="158" w:author="Jamie Cummins" w:date="2025-06-17T11:46:00Z" w16du:dateUtc="2025-06-17T09:46:00Z">
        <w:r>
          <w:t xml:space="preserve"> recognize that this perspective is not </w:t>
        </w:r>
        <w:proofErr w:type="gramStart"/>
        <w:r>
          <w:t>universally-shared</w:t>
        </w:r>
        <w:proofErr w:type="gramEnd"/>
        <w:r>
          <w:t xml:space="preserve"> among researchers (REF). Critically, questions relating to indivi</w:t>
        </w:r>
      </w:ins>
      <w:ins w:id="159" w:author="Jamie Cummins" w:date="2025-06-17T11:47:00Z" w16du:dateUtc="2025-06-17T09:47:00Z">
        <w:r>
          <w:t xml:space="preserve">dual-level precision cannot address these more fundamental issues which are present in the field. For one of the </w:t>
        </w:r>
        <w:proofErr w:type="gramStart"/>
        <w:r>
          <w:t>core</w:t>
        </w:r>
        <w:proofErr w:type="gramEnd"/>
        <w:r>
          <w:t xml:space="preserve"> stated aims of the field (namely, </w:t>
        </w:r>
      </w:ins>
      <w:ins w:id="160" w:author="Jamie Cummins" w:date="2025-06-17T11:49:00Z" w16du:dateUtc="2025-06-17T09:49:00Z">
        <w:r>
          <w:t>identification of individual attitudes/evaluations), individual-level precision represents a necessary but not sufficient</w:t>
        </w:r>
      </w:ins>
      <w:ins w:id="161" w:author="Jamie Cummins" w:date="2025-06-17T11:47:00Z" w16du:dateUtc="2025-06-17T09:47:00Z">
        <w:r>
          <w:t xml:space="preserve"> </w:t>
        </w:r>
      </w:ins>
      <w:ins w:id="162" w:author="Jamie Cummins" w:date="2025-06-17T11:49:00Z" w16du:dateUtc="2025-06-17T09:49:00Z">
        <w:r>
          <w:t>step to achieve this purpose.</w:t>
        </w:r>
      </w:ins>
    </w:p>
    <w:p w14:paraId="2E6559FA" w14:textId="77777777" w:rsidR="00520E84" w:rsidRDefault="00C95C5B">
      <w:pPr>
        <w:pStyle w:val="Heading2"/>
      </w:pPr>
      <w:bookmarkStart w:id="163" w:name="_bjoy6lk1jfwt" w:colFirst="0" w:colLast="0"/>
      <w:bookmarkEnd w:id="163"/>
      <w:r>
        <w:t>Limitations</w:t>
      </w:r>
    </w:p>
    <w:p w14:paraId="1E2B6C6B" w14:textId="2063C5CA" w:rsidR="006E48E9" w:rsidRDefault="00C95C5B">
      <w:r>
        <w:rPr>
          <w:b/>
        </w:rPr>
        <w:tab/>
      </w:r>
      <w:r>
        <w:t xml:space="preserve">A limit on the </w:t>
      </w:r>
      <w:proofErr w:type="spellStart"/>
      <w:r>
        <w:t>generalisability</w:t>
      </w:r>
      <w:proofErr w:type="spellEnd"/>
      <w:r>
        <w:t xml:space="preserve"> of our findings relates to our selection of measures. The tasks examined here may not be representative of all implicit measures. Even within those we tested, our results may not generalize to those measures in all contexts; we investigated the properties of the measures across three domains, but there are countless others which may lead to differences in the psychometric properties of the tasks. We advocate strongly for tests of the </w:t>
      </w:r>
      <w:proofErr w:type="spellStart"/>
      <w:r>
        <w:t>generalisability</w:t>
      </w:r>
      <w:proofErr w:type="spellEnd"/>
      <w:r>
        <w:t xml:space="preserve"> of these results across other implicit measures, domains, and psychological tasks more generally in future research. </w:t>
      </w:r>
    </w:p>
    <w:p w14:paraId="192DF1BF" w14:textId="77777777" w:rsidR="00520E84" w:rsidRDefault="00C95C5B">
      <w:pPr>
        <w:rPr>
          <w:ins w:id="164" w:author="Jamie Cummins" w:date="2025-06-26T14:07:00Z" w16du:dateUtc="2025-06-26T12:07:00Z"/>
        </w:rPr>
      </w:pPr>
      <w:r>
        <w:lastRenderedPageBreak/>
        <w:tab/>
        <w:t xml:space="preserve">Although a powerful approach to estimation, bootstrapping is also not without its limitations. For procedures with a limited number of trials these approaches may produce biased estimates </w:t>
      </w:r>
      <w:hyperlink r:id="rId6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63">
        <w:r>
          <w:t>Puth et al., 2015)</w:t>
        </w:r>
      </w:hyperlink>
      <w: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p>
    <w:p w14:paraId="1B6CBF0F" w14:textId="62A06C3A" w:rsidR="006E48E9" w:rsidRDefault="006E48E9">
      <w:ins w:id="165" w:author="Jamie Cummins" w:date="2025-06-26T14:07:00Z" w16du:dateUtc="2025-06-26T12:07:00Z">
        <w:r>
          <w:tab/>
          <w:t xml:space="preserve">One reviewer </w:t>
        </w:r>
      </w:ins>
      <w:ins w:id="166" w:author="Jamie Cummins" w:date="2025-06-26T14:10:00Z" w16du:dateUtc="2025-06-26T12:10:00Z">
        <w:r>
          <w:t xml:space="preserve">questioned </w:t>
        </w:r>
      </w:ins>
      <w:ins w:id="167" w:author="Jamie Cummins" w:date="2025-06-26T14:11:00Z" w16du:dateUtc="2025-06-26T12:11:00Z">
        <w:r w:rsidR="00651604">
          <w:t xml:space="preserve">whether online data online (vs. lab-based collection) may influence individual-level precision. We would suggest that existing research seems to indicate that online data collection tends to produce data of roughly the same quality and </w:t>
        </w:r>
      </w:ins>
      <w:ins w:id="168" w:author="Jamie Cummins" w:date="2025-06-26T14:12:00Z" w16du:dateUtc="2025-06-26T12:12:00Z">
        <w:r w:rsidR="00651604">
          <w:t xml:space="preserve">psychometric properties as in-lab data collection (REFs). Additionally, it is certainly the norm in modern implicit measures research that data be collected via online samples; indeed, the data </w:t>
        </w:r>
        <w:proofErr w:type="spellStart"/>
        <w:r w:rsidR="00651604">
          <w:t>analysed</w:t>
        </w:r>
        <w:proofErr w:type="spellEnd"/>
        <w:r w:rsidR="00651604">
          <w:t xml:space="preserve"> here were from Project Implicit, which is the largest s</w:t>
        </w:r>
      </w:ins>
      <w:ins w:id="169" w:author="Jamie Cummins" w:date="2025-06-26T14:13:00Z" w16du:dateUtc="2025-06-26T12:13:00Z">
        <w:r w:rsidR="00651604">
          <w:t xml:space="preserve">ource of data for implicit measures in the field. However, future research could </w:t>
        </w:r>
        <w:proofErr w:type="gramStart"/>
        <w:r w:rsidR="00651604">
          <w:t>certain</w:t>
        </w:r>
        <w:proofErr w:type="gramEnd"/>
        <w:r w:rsidR="00651604">
          <w:t xml:space="preserve"> examine in more depth whether individual-level precision specifically varies as a function of online vs. in-person data collection methods. </w:t>
        </w:r>
      </w:ins>
    </w:p>
    <w:p w14:paraId="129FDEF8" w14:textId="77777777" w:rsidR="00520E84" w:rsidRDefault="00C95C5B">
      <w:pPr>
        <w:pStyle w:val="Heading2"/>
      </w:pPr>
      <w:bookmarkStart w:id="170" w:name="_oac56jd5ou5t" w:colFirst="0" w:colLast="0"/>
      <w:bookmarkEnd w:id="170"/>
      <w:r>
        <w:t>Conclusion</w:t>
      </w:r>
    </w:p>
    <w:p w14:paraId="1A398003" w14:textId="77777777" w:rsidR="00520E84" w:rsidRDefault="00C95C5B">
      <w:pPr>
        <w:ind w:firstLine="720"/>
      </w:pPr>
      <w: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Pr>
          <w:i/>
        </w:rPr>
        <w:t xml:space="preserve">in general </w:t>
      </w:r>
      <w:r>
        <w:t>will explicitly use</w:t>
      </w:r>
      <w:r>
        <w:rPr>
          <w:i/>
        </w:rPr>
        <w:t xml:space="preserve"> </w:t>
      </w:r>
      <w:r>
        <w:t xml:space="preserve">metrics of individual level precision as benchmarks to improve their tasks where applicable. </w:t>
      </w:r>
      <w:r>
        <w:lastRenderedPageBreak/>
        <w:t xml:space="preserve">Psychological science cannot be a science of persons without the precise measurement of persons. </w:t>
      </w:r>
    </w:p>
    <w:p w14:paraId="2AF0BFDB" w14:textId="77777777" w:rsidR="00520E84" w:rsidRDefault="00520E84">
      <w:pPr>
        <w:ind w:firstLine="720"/>
      </w:pPr>
    </w:p>
    <w:p w14:paraId="70FCFEB3" w14:textId="77777777" w:rsidR="00520E84" w:rsidRDefault="00520E84">
      <w:pPr>
        <w:ind w:firstLine="720"/>
      </w:pPr>
    </w:p>
    <w:p w14:paraId="34C3FBD2" w14:textId="77777777" w:rsidR="00520E84" w:rsidRDefault="00520E84">
      <w:pPr>
        <w:ind w:firstLine="720"/>
      </w:pPr>
    </w:p>
    <w:p w14:paraId="1A05A0E2" w14:textId="77777777" w:rsidR="00C95C5B" w:rsidRDefault="00C95C5B">
      <w:pPr>
        <w:ind w:firstLine="720"/>
      </w:pPr>
    </w:p>
    <w:p w14:paraId="5DC76247" w14:textId="77777777" w:rsidR="00C95C5B" w:rsidRDefault="00C95C5B">
      <w:pPr>
        <w:ind w:firstLine="720"/>
      </w:pPr>
    </w:p>
    <w:p w14:paraId="01272861" w14:textId="77777777" w:rsidR="00C95C5B" w:rsidRDefault="00C95C5B">
      <w:pPr>
        <w:ind w:firstLine="720"/>
      </w:pPr>
    </w:p>
    <w:p w14:paraId="26751B14" w14:textId="77777777" w:rsidR="00C95C5B" w:rsidRDefault="00C95C5B">
      <w:pPr>
        <w:ind w:firstLine="720"/>
      </w:pPr>
    </w:p>
    <w:p w14:paraId="142F3966" w14:textId="77777777" w:rsidR="00C95C5B" w:rsidRDefault="00C95C5B">
      <w:pPr>
        <w:ind w:firstLine="720"/>
      </w:pPr>
    </w:p>
    <w:p w14:paraId="0EE58BAF" w14:textId="77777777" w:rsidR="00C95C5B" w:rsidRDefault="00C95C5B">
      <w:pPr>
        <w:ind w:firstLine="720"/>
      </w:pPr>
    </w:p>
    <w:p w14:paraId="5941E44C" w14:textId="77777777" w:rsidR="00C95C5B" w:rsidRDefault="00C95C5B">
      <w:pPr>
        <w:ind w:firstLine="720"/>
      </w:pPr>
    </w:p>
    <w:p w14:paraId="717B212D" w14:textId="77777777" w:rsidR="00520E84" w:rsidRDefault="00520E84">
      <w:pPr>
        <w:spacing w:line="523" w:lineRule="auto"/>
      </w:pPr>
    </w:p>
    <w:p w14:paraId="1BB4A539" w14:textId="4A03D41C" w:rsidR="00520E84" w:rsidRDefault="00C95C5B">
      <w:pPr>
        <w:spacing w:line="523" w:lineRule="auto"/>
        <w:rPr>
          <w:b/>
        </w:rPr>
      </w:pPr>
      <w:r>
        <w:rPr>
          <w:b/>
        </w:rPr>
        <w:t>Declarations</w:t>
      </w:r>
    </w:p>
    <w:p w14:paraId="5BE31AD2" w14:textId="126D2434" w:rsidR="00520E84" w:rsidRDefault="00C95C5B">
      <w:pPr>
        <w:spacing w:line="523" w:lineRule="auto"/>
      </w:pPr>
      <w:r>
        <w:rPr>
          <w:b/>
        </w:rPr>
        <w:t>Conflicts of interest:</w:t>
      </w:r>
      <w:r>
        <w:t xml:space="preserve"> All authors declare no conflicts of interest. </w:t>
      </w:r>
      <w:r>
        <w:rPr>
          <w:b/>
        </w:rPr>
        <w:t>Funding</w:t>
      </w:r>
      <w:r>
        <w:t xml:space="preserve">: JC was supported by FWO grant 1202624N. </w:t>
      </w:r>
      <w:r>
        <w:rPr>
          <w:b/>
        </w:rPr>
        <w:t>Ethics approval:</w:t>
      </w:r>
      <w:r>
        <w:t xml:space="preserve"> Not applicable (use of existing, </w:t>
      </w:r>
      <w:proofErr w:type="gramStart"/>
      <w:r>
        <w:t>openly-available</w:t>
      </w:r>
      <w:proofErr w:type="gramEnd"/>
      <w:r>
        <w:t xml:space="preserve"> data). </w:t>
      </w:r>
      <w:r>
        <w:rPr>
          <w:b/>
          <w:bCs/>
        </w:rPr>
        <w:t xml:space="preserve">Consent to participate: </w:t>
      </w:r>
      <w:r>
        <w:t xml:space="preserve">Not applicable (use of existing, </w:t>
      </w:r>
      <w:proofErr w:type="gramStart"/>
      <w:r>
        <w:t>openly-available</w:t>
      </w:r>
      <w:proofErr w:type="gramEnd"/>
      <w:r>
        <w:t xml:space="preserve"> data). </w:t>
      </w:r>
      <w:r>
        <w:rPr>
          <w:b/>
          <w:bCs/>
        </w:rPr>
        <w:t xml:space="preserve">Consent for publication: </w:t>
      </w:r>
      <w:r>
        <w:t xml:space="preserve">Not applicable (use of existing, </w:t>
      </w:r>
      <w:proofErr w:type="gramStart"/>
      <w:r>
        <w:t>openly-available</w:t>
      </w:r>
      <w:proofErr w:type="gramEnd"/>
      <w:r>
        <w:t xml:space="preserve"> data). </w:t>
      </w:r>
      <w:r>
        <w:rPr>
          <w:b/>
        </w:rPr>
        <w:t>Availability of data and materials:</w:t>
      </w:r>
      <w:r>
        <w:t xml:space="preserve"> We did not conduct the original study or data collection. However, the study materials </w:t>
      </w:r>
      <w:r w:rsidR="002F28A7">
        <w:t xml:space="preserve">and data </w:t>
      </w:r>
      <w:r>
        <w:t>were made openly available by the original authors; a copy of the relevant materials can be found here (</w:t>
      </w:r>
      <w:hyperlink r:id="rId64" w:history="1">
        <w:r w:rsidRPr="005F2169">
          <w:rPr>
            <w:rStyle w:val="Hyperlink"/>
          </w:rPr>
          <w:t>https://osf.io/3n8yv</w:t>
        </w:r>
      </w:hyperlink>
      <w:r>
        <w:t>)</w:t>
      </w:r>
      <w:r w:rsidR="002F28A7">
        <w:t xml:space="preserve">; all primary data from the original study are also publicly available </w:t>
      </w:r>
      <w:hyperlink r:id="rId65" w:history="1">
        <w:r w:rsidR="002F28A7" w:rsidRPr="002F28A7">
          <w:rPr>
            <w:rStyle w:val="Hyperlink"/>
          </w:rPr>
          <w:t>(https://osf.io/uqrbn</w:t>
        </w:r>
      </w:hyperlink>
      <w:r w:rsidR="002F28A7">
        <w:t>).</w:t>
      </w:r>
      <w:r>
        <w:t xml:space="preserve"> </w:t>
      </w:r>
      <w:r>
        <w:rPr>
          <w:b/>
          <w:bCs/>
        </w:rPr>
        <w:t xml:space="preserve">Code availability: </w:t>
      </w:r>
      <w:r>
        <w:t>All analysis scripts are publicly available (</w:t>
      </w:r>
      <w:hyperlink r:id="rId66" w:history="1">
        <w:r w:rsidRPr="001B0759">
          <w:rPr>
            <w:rStyle w:val="Hyperlink"/>
          </w:rPr>
          <w:t>https://osf.io/p4bnh</w:t>
        </w:r>
      </w:hyperlink>
      <w:r>
        <w:t>).</w:t>
      </w:r>
      <w:r w:rsidRPr="00C95C5B">
        <w:t xml:space="preserve"> </w:t>
      </w:r>
      <w:r>
        <w:rPr>
          <w:b/>
        </w:rPr>
        <w:t xml:space="preserve">Preregistration information: </w:t>
      </w:r>
      <w:r>
        <w:t xml:space="preserve">The hypotheses and analysis </w:t>
      </w:r>
      <w:r>
        <w:lastRenderedPageBreak/>
        <w:t>plan/code were preregistered (</w:t>
      </w:r>
      <w:hyperlink r:id="rId67" w:history="1">
        <w:r w:rsidRPr="001B0759">
          <w:rPr>
            <w:rStyle w:val="Hyperlink"/>
          </w:rPr>
          <w:t>https://osf.io/qk9ar</w:t>
        </w:r>
      </w:hyperlink>
      <w:r>
        <w:t xml:space="preserve">) on 31/08/2022, prior to the commencement of the analysis of the data. There were minor deviations from the preregistration (for details see Supplementary Table 1). </w:t>
      </w:r>
    </w:p>
    <w:p w14:paraId="3288C40E" w14:textId="77777777" w:rsidR="00520E84" w:rsidRDefault="00520E84">
      <w:pPr>
        <w:spacing w:line="523" w:lineRule="auto"/>
      </w:pPr>
    </w:p>
    <w:p w14:paraId="43D617CA" w14:textId="77777777" w:rsidR="00520E84" w:rsidRDefault="00520E84">
      <w:pPr>
        <w:spacing w:line="523" w:lineRule="auto"/>
      </w:pPr>
    </w:p>
    <w:p w14:paraId="075B7DE6" w14:textId="77777777" w:rsidR="00520E84" w:rsidRDefault="00520E84">
      <w:pPr>
        <w:spacing w:line="523" w:lineRule="auto"/>
      </w:pPr>
    </w:p>
    <w:p w14:paraId="5BF9880A" w14:textId="77777777" w:rsidR="00520E84" w:rsidRDefault="00520E84">
      <w:pPr>
        <w:spacing w:line="523" w:lineRule="auto"/>
      </w:pPr>
    </w:p>
    <w:p w14:paraId="0EE4DD46" w14:textId="77777777" w:rsidR="00520E84" w:rsidRDefault="00520E84">
      <w:pPr>
        <w:spacing w:line="523" w:lineRule="auto"/>
      </w:pPr>
    </w:p>
    <w:p w14:paraId="7D0980A5" w14:textId="77777777" w:rsidR="00520E84" w:rsidRDefault="00520E84">
      <w:pPr>
        <w:spacing w:line="523" w:lineRule="auto"/>
      </w:pPr>
    </w:p>
    <w:p w14:paraId="60A529F8" w14:textId="77777777" w:rsidR="00C95C5B" w:rsidRDefault="00C95C5B">
      <w:pPr>
        <w:spacing w:line="523" w:lineRule="auto"/>
      </w:pPr>
    </w:p>
    <w:p w14:paraId="0C556171" w14:textId="77777777" w:rsidR="00C95C5B" w:rsidRDefault="00C95C5B">
      <w:pPr>
        <w:spacing w:line="523" w:lineRule="auto"/>
      </w:pPr>
    </w:p>
    <w:p w14:paraId="55C80F8D" w14:textId="77777777" w:rsidR="00C95C5B" w:rsidRDefault="00C95C5B">
      <w:pPr>
        <w:spacing w:line="523" w:lineRule="auto"/>
      </w:pPr>
    </w:p>
    <w:p w14:paraId="1C419AED" w14:textId="77777777" w:rsidR="00C95C5B" w:rsidRDefault="00C95C5B">
      <w:pPr>
        <w:spacing w:line="523" w:lineRule="auto"/>
      </w:pPr>
    </w:p>
    <w:p w14:paraId="70993F50" w14:textId="77777777" w:rsidR="00520E84" w:rsidRDefault="00C95C5B">
      <w:pPr>
        <w:jc w:val="center"/>
        <w:rPr>
          <w:b/>
        </w:rPr>
      </w:pPr>
      <w:r>
        <w:rPr>
          <w:b/>
        </w:rPr>
        <w:t>References</w:t>
      </w:r>
    </w:p>
    <w:p w14:paraId="3E83E254" w14:textId="77777777" w:rsidR="007C0030" w:rsidRDefault="007C0030" w:rsidP="007C0030">
      <w:pPr>
        <w:ind w:hanging="480"/>
      </w:pPr>
      <w:proofErr w:type="spellStart"/>
      <w:r>
        <w:t>Acion</w:t>
      </w:r>
      <w:proofErr w:type="spellEnd"/>
      <w:r>
        <w:t xml:space="preserve">, L., Peterson, J. J., Temple, S., &amp; Arndt, S. (2006). Probabilistic index: An intuitive non-parametric approach to measuring the size of treatment effects. </w:t>
      </w:r>
      <w:r>
        <w:rPr>
          <w:i/>
          <w:iCs/>
        </w:rPr>
        <w:t>Statistics in Medicine</w:t>
      </w:r>
      <w:r>
        <w:t xml:space="preserve">, </w:t>
      </w:r>
      <w:r>
        <w:rPr>
          <w:i/>
          <w:iCs/>
        </w:rPr>
        <w:t>25</w:t>
      </w:r>
      <w:r>
        <w:t xml:space="preserve">(4), 591–602. </w:t>
      </w:r>
      <w:hyperlink r:id="rId68" w:history="1">
        <w:r>
          <w:rPr>
            <w:rStyle w:val="Hyperlink"/>
          </w:rPr>
          <w:t>https://doi.org/10.1002/sim.2256</w:t>
        </w:r>
      </w:hyperlink>
    </w:p>
    <w:p w14:paraId="648E8E8C" w14:textId="77777777" w:rsidR="007C0030" w:rsidRDefault="007C0030" w:rsidP="007C0030">
      <w:pPr>
        <w:ind w:hanging="480"/>
      </w:pPr>
      <w:r>
        <w:t xml:space="preserve">Bar-Anan, Y., &amp; Nosek, B. A. (2014). A comparative investigation of seven indirect attitude measures. </w:t>
      </w:r>
      <w:r>
        <w:rPr>
          <w:i/>
          <w:iCs/>
        </w:rPr>
        <w:t>Behavior Research Methods</w:t>
      </w:r>
      <w:r>
        <w:t xml:space="preserve">, </w:t>
      </w:r>
      <w:r>
        <w:rPr>
          <w:i/>
          <w:iCs/>
        </w:rPr>
        <w:t>46</w:t>
      </w:r>
      <w:r>
        <w:t xml:space="preserve">(3), 668–688. </w:t>
      </w:r>
      <w:hyperlink r:id="rId69" w:history="1">
        <w:r>
          <w:rPr>
            <w:rStyle w:val="Hyperlink"/>
          </w:rPr>
          <w:t>https://doi.org/10.3758/s13428-013-0410-6</w:t>
        </w:r>
      </w:hyperlink>
    </w:p>
    <w:p w14:paraId="4BFF8F7D" w14:textId="77777777" w:rsidR="007C0030" w:rsidRPr="007C0030" w:rsidRDefault="007C0030" w:rsidP="007C0030">
      <w:pPr>
        <w:ind w:hanging="480"/>
        <w:rPr>
          <w:lang w:val="de-CH"/>
        </w:rPr>
      </w:pPr>
      <w:r w:rsidRPr="00B757B8">
        <w:rPr>
          <w:lang w:val="it-CH"/>
          <w:rPrChange w:id="171" w:author="Jamie Cummins" w:date="2025-07-24T16:41:00Z" w16du:dateUtc="2025-07-24T14:41:00Z">
            <w:rPr/>
          </w:rPrChange>
        </w:rPr>
        <w:lastRenderedPageBreak/>
        <w:t xml:space="preserve">Bar-Anan, Y., Nosek, B. A., &amp; Vianello, M. (2009). </w:t>
      </w:r>
      <w:r>
        <w:t xml:space="preserve">The sorting paired features task: A measure of association strengths. </w:t>
      </w:r>
      <w:r w:rsidRPr="007C0030">
        <w:rPr>
          <w:i/>
          <w:iCs/>
          <w:lang w:val="de-CH"/>
        </w:rPr>
        <w:t xml:space="preserve">Experimental </w:t>
      </w:r>
      <w:proofErr w:type="spellStart"/>
      <w:r w:rsidRPr="007C0030">
        <w:rPr>
          <w:i/>
          <w:iCs/>
          <w:lang w:val="de-CH"/>
        </w:rPr>
        <w:t>Psychology</w:t>
      </w:r>
      <w:proofErr w:type="spellEnd"/>
      <w:r w:rsidRPr="007C0030">
        <w:rPr>
          <w:lang w:val="de-CH"/>
        </w:rPr>
        <w:t xml:space="preserve">, </w:t>
      </w:r>
      <w:r w:rsidRPr="007C0030">
        <w:rPr>
          <w:i/>
          <w:iCs/>
          <w:lang w:val="de-CH"/>
        </w:rPr>
        <w:t>56</w:t>
      </w:r>
      <w:r w:rsidRPr="007C0030">
        <w:rPr>
          <w:lang w:val="de-CH"/>
        </w:rPr>
        <w:t xml:space="preserve">(5), 329–343. </w:t>
      </w:r>
      <w:r>
        <w:fldChar w:fldCharType="begin"/>
      </w:r>
      <w:r w:rsidRPr="00E85919">
        <w:rPr>
          <w:lang w:val="de-CH"/>
          <w:rPrChange w:id="172" w:author="Jamie Cummins" w:date="2025-06-26T13:26:00Z" w16du:dateUtc="2025-06-26T11:26:00Z">
            <w:rPr/>
          </w:rPrChange>
        </w:rPr>
        <w:instrText>HYPERLINK "https://doi.org/10.1027/1618-3169.56.5.329"</w:instrText>
      </w:r>
      <w:r>
        <w:fldChar w:fldCharType="separate"/>
      </w:r>
      <w:r w:rsidRPr="007C0030">
        <w:rPr>
          <w:rStyle w:val="Hyperlink"/>
          <w:lang w:val="de-CH"/>
        </w:rPr>
        <w:t>https://doi.org/10.1027/1618-3169.56.5.329</w:t>
      </w:r>
      <w:r>
        <w:fldChar w:fldCharType="end"/>
      </w:r>
    </w:p>
    <w:p w14:paraId="26308734" w14:textId="77777777" w:rsidR="007C0030" w:rsidRDefault="007C0030" w:rsidP="007C0030">
      <w:pPr>
        <w:ind w:hanging="480"/>
      </w:pPr>
      <w:r w:rsidRPr="007C0030">
        <w:rPr>
          <w:lang w:val="de-CH"/>
        </w:rPr>
        <w:t xml:space="preserve">Bates, D., Mächler, M., </w:t>
      </w:r>
      <w:proofErr w:type="spellStart"/>
      <w:r w:rsidRPr="007C0030">
        <w:rPr>
          <w:lang w:val="de-CH"/>
        </w:rPr>
        <w:t>Bolker</w:t>
      </w:r>
      <w:proofErr w:type="spellEnd"/>
      <w:r w:rsidRPr="007C0030">
        <w:rPr>
          <w:lang w:val="de-CH"/>
        </w:rPr>
        <w:t xml:space="preserve">, B., &amp; Walker, S. (2015). </w:t>
      </w:r>
      <w:r>
        <w:t xml:space="preserve">Fitting Linear Mixed-Effects Models Using lme4. </w:t>
      </w:r>
      <w:r>
        <w:rPr>
          <w:i/>
          <w:iCs/>
        </w:rPr>
        <w:t>Journal of Statistical Software</w:t>
      </w:r>
      <w:r>
        <w:t xml:space="preserve">, </w:t>
      </w:r>
      <w:r>
        <w:rPr>
          <w:i/>
          <w:iCs/>
        </w:rPr>
        <w:t>67</w:t>
      </w:r>
      <w:r>
        <w:t xml:space="preserve">, 1–48. </w:t>
      </w:r>
      <w:hyperlink r:id="rId70" w:history="1">
        <w:r>
          <w:rPr>
            <w:rStyle w:val="Hyperlink"/>
          </w:rPr>
          <w:t>https://doi.org/10.18637/jss.v067.i01</w:t>
        </w:r>
      </w:hyperlink>
    </w:p>
    <w:p w14:paraId="2EBF92BC" w14:textId="77777777" w:rsidR="007C0030" w:rsidRDefault="007C0030" w:rsidP="007C0030">
      <w:pPr>
        <w:ind w:hanging="480"/>
      </w:pPr>
      <w:r>
        <w:t xml:space="preserve">Blanton, H., &amp; Jaccard, J. (2006). Arbitrary metrics in psychology. </w:t>
      </w:r>
      <w:r>
        <w:rPr>
          <w:i/>
          <w:iCs/>
        </w:rPr>
        <w:t>American Psychologist</w:t>
      </w:r>
      <w:r>
        <w:t xml:space="preserve">, </w:t>
      </w:r>
      <w:r>
        <w:rPr>
          <w:i/>
          <w:iCs/>
        </w:rPr>
        <w:t>61</w:t>
      </w:r>
      <w:r>
        <w:t xml:space="preserve">(1), 27–41. </w:t>
      </w:r>
      <w:hyperlink r:id="rId71" w:history="1">
        <w:r>
          <w:rPr>
            <w:rStyle w:val="Hyperlink"/>
          </w:rPr>
          <w:t>https://doi.org/10.1037/0003-066X.61.1.27</w:t>
        </w:r>
      </w:hyperlink>
    </w:p>
    <w:p w14:paraId="066CFCA9" w14:textId="77777777" w:rsidR="007C0030" w:rsidRDefault="007C0030" w:rsidP="007C0030">
      <w:pPr>
        <w:ind w:hanging="480"/>
      </w:pPr>
      <w:r>
        <w:t xml:space="preserve">Canty, A., &amp; Ripley, B. (2021). </w:t>
      </w:r>
      <w:r>
        <w:rPr>
          <w:i/>
          <w:iCs/>
        </w:rPr>
        <w:t>boot: Bootstrap R (S-Plus) Functions</w:t>
      </w:r>
      <w:r>
        <w:t xml:space="preserve"> (Version 1.3-28) [R].</w:t>
      </w:r>
    </w:p>
    <w:p w14:paraId="1E258204" w14:textId="77777777" w:rsidR="007C0030" w:rsidRDefault="007C0030" w:rsidP="007C0030">
      <w:pPr>
        <w:ind w:hanging="480"/>
      </w:pPr>
      <w:r>
        <w:t xml:space="preserve">Cummins, J. (2023). On the measurement of relational responding. </w:t>
      </w:r>
      <w:r>
        <w:rPr>
          <w:i/>
          <w:iCs/>
        </w:rPr>
        <w:t>Journal of Contextual Behavioral Science</w:t>
      </w:r>
      <w:r>
        <w:t xml:space="preserve">. </w:t>
      </w:r>
      <w:hyperlink r:id="rId72" w:history="1">
        <w:r>
          <w:rPr>
            <w:rStyle w:val="Hyperlink"/>
          </w:rPr>
          <w:t>https://doi.org/10.1016/j.jcbs.2023.10.003</w:t>
        </w:r>
      </w:hyperlink>
    </w:p>
    <w:p w14:paraId="1FF983C9" w14:textId="77777777" w:rsidR="007C0030" w:rsidRDefault="007C0030" w:rsidP="007C0030">
      <w:pPr>
        <w:ind w:hanging="480"/>
      </w:pPr>
      <w:r>
        <w:t xml:space="preserve">Cummins, J., Hussey, I., &amp; </w:t>
      </w:r>
      <w:proofErr w:type="spellStart"/>
      <w:r>
        <w:t>Spruyt</w:t>
      </w:r>
      <w:proofErr w:type="spellEnd"/>
      <w:r>
        <w:t xml:space="preserve">, A. (2022). The role of attitude features in the reliability of IAT scores. </w:t>
      </w:r>
      <w:r>
        <w:rPr>
          <w:i/>
          <w:iCs/>
        </w:rPr>
        <w:t>Journal of Experimental Social Psychology</w:t>
      </w:r>
      <w:r>
        <w:t xml:space="preserve">, </w:t>
      </w:r>
      <w:r>
        <w:rPr>
          <w:i/>
          <w:iCs/>
        </w:rPr>
        <w:t>101</w:t>
      </w:r>
      <w:r>
        <w:t xml:space="preserve">, 104330. </w:t>
      </w:r>
      <w:hyperlink r:id="rId73" w:history="1">
        <w:r>
          <w:rPr>
            <w:rStyle w:val="Hyperlink"/>
          </w:rPr>
          <w:t>https://doi.org/10.1016/j.jesp.2022.104330</w:t>
        </w:r>
      </w:hyperlink>
    </w:p>
    <w:p w14:paraId="42416F91" w14:textId="42B4A054" w:rsidR="007C0030" w:rsidRDefault="007C0030" w:rsidP="007C0030">
      <w:pPr>
        <w:ind w:hanging="480"/>
      </w:pPr>
      <w:r>
        <w:t xml:space="preserve">Cummins, J., Lindgren, K. P., &amp; De </w:t>
      </w:r>
      <w:proofErr w:type="spellStart"/>
      <w:r>
        <w:t>Houwer</w:t>
      </w:r>
      <w:proofErr w:type="spellEnd"/>
      <w:r>
        <w:t xml:space="preserve">, J. (2021). On the role of (implicit) drinking self-identity in alcohol use and problematic drinking: A comparison of five measures. </w:t>
      </w:r>
      <w:r>
        <w:rPr>
          <w:i/>
          <w:iCs/>
        </w:rPr>
        <w:t>Psychology of Addictive Behaviors</w:t>
      </w:r>
      <w:r>
        <w:t xml:space="preserve">, </w:t>
      </w:r>
      <w:r>
        <w:rPr>
          <w:i/>
          <w:iCs/>
        </w:rPr>
        <w:t>35</w:t>
      </w:r>
      <w:r>
        <w:t xml:space="preserve">(4), 458–471. </w:t>
      </w:r>
      <w:hyperlink r:id="rId74" w:history="1">
        <w:r>
          <w:rPr>
            <w:rStyle w:val="Hyperlink"/>
          </w:rPr>
          <w:t>https://doi.org/10.1037/adb0000643</w:t>
        </w:r>
      </w:hyperlink>
    </w:p>
    <w:p w14:paraId="6361D455" w14:textId="77777777" w:rsidR="007C0030" w:rsidRDefault="007C0030" w:rsidP="007C0030">
      <w:pPr>
        <w:ind w:hanging="480"/>
      </w:pPr>
      <w:r>
        <w:t xml:space="preserve">Davison, A. C., &amp; Hinkley, D. V. (1997). </w:t>
      </w:r>
      <w:r>
        <w:rPr>
          <w:i/>
          <w:iCs/>
        </w:rPr>
        <w:t>Bootstrap Methods and Their Application</w:t>
      </w:r>
      <w:r>
        <w:t>. Cambridge University Press.</w:t>
      </w:r>
    </w:p>
    <w:p w14:paraId="3B1BA5BC" w14:textId="77777777" w:rsidR="007C0030" w:rsidRDefault="007C0030" w:rsidP="007C0030">
      <w:pPr>
        <w:ind w:hanging="480"/>
      </w:pPr>
      <w:r w:rsidRPr="00434C6E">
        <w:rPr>
          <w:lang w:val="fr-CH"/>
        </w:rPr>
        <w:t xml:space="preserve">De </w:t>
      </w:r>
      <w:proofErr w:type="spellStart"/>
      <w:r w:rsidRPr="00434C6E">
        <w:rPr>
          <w:lang w:val="fr-CH"/>
        </w:rPr>
        <w:t>Schryver</w:t>
      </w:r>
      <w:proofErr w:type="spellEnd"/>
      <w:r w:rsidRPr="00434C6E">
        <w:rPr>
          <w:lang w:val="fr-CH"/>
        </w:rPr>
        <w:t xml:space="preserve">, M., &amp; De Neve, J. (2019). </w:t>
      </w:r>
      <w:r>
        <w:t xml:space="preserve">A tutorial on probabilistic index models: Regression models for the effect size </w:t>
      </w:r>
      <w:proofErr w:type="gramStart"/>
      <w:r>
        <w:t>P(</w:t>
      </w:r>
      <w:proofErr w:type="gramEnd"/>
      <w:r>
        <w:t xml:space="preserve">Y1. </w:t>
      </w:r>
      <w:r>
        <w:rPr>
          <w:i/>
          <w:iCs/>
        </w:rPr>
        <w:t>Psychological Methods</w:t>
      </w:r>
      <w:r>
        <w:t xml:space="preserve">, </w:t>
      </w:r>
      <w:r>
        <w:rPr>
          <w:i/>
          <w:iCs/>
        </w:rPr>
        <w:t>24</w:t>
      </w:r>
      <w:r>
        <w:t xml:space="preserve">(4). </w:t>
      </w:r>
      <w:hyperlink r:id="rId75" w:history="1">
        <w:r>
          <w:rPr>
            <w:rStyle w:val="Hyperlink"/>
          </w:rPr>
          <w:t>https://doi.org/10.1037/met0000194</w:t>
        </w:r>
      </w:hyperlink>
    </w:p>
    <w:p w14:paraId="2EB1E382" w14:textId="77777777" w:rsidR="007C0030" w:rsidRDefault="007C0030" w:rsidP="007C0030">
      <w:pPr>
        <w:ind w:hanging="480"/>
      </w:pPr>
      <w:r>
        <w:t xml:space="preserve">Dudek, F. J. (1979). The continuing misinterpretation of the standard error of measurement. </w:t>
      </w:r>
      <w:r>
        <w:rPr>
          <w:i/>
          <w:iCs/>
        </w:rPr>
        <w:t>Psychological Bulletin</w:t>
      </w:r>
      <w:r>
        <w:t xml:space="preserve">, </w:t>
      </w:r>
      <w:r>
        <w:rPr>
          <w:i/>
          <w:iCs/>
        </w:rPr>
        <w:t>86</w:t>
      </w:r>
      <w:r>
        <w:t xml:space="preserve">(2), 335–337. </w:t>
      </w:r>
      <w:hyperlink r:id="rId76" w:history="1">
        <w:r>
          <w:rPr>
            <w:rStyle w:val="Hyperlink"/>
          </w:rPr>
          <w:t>https://doi.org/10.1037/0033-2909.86.2.335</w:t>
        </w:r>
      </w:hyperlink>
    </w:p>
    <w:p w14:paraId="7971AD44" w14:textId="77777777" w:rsidR="007C0030" w:rsidRDefault="007C0030" w:rsidP="007C0030">
      <w:pPr>
        <w:ind w:hanging="480"/>
      </w:pPr>
      <w:r>
        <w:lastRenderedPageBreak/>
        <w:t xml:space="preserve">Fazio, R. H., Jackson, J. R., Dunton, B. C., &amp; Williams, C. J. (1995). Variability in automatic activation as an unobtrusive measure of racial attitudes: A bona fide pipeline? </w:t>
      </w:r>
      <w:r>
        <w:rPr>
          <w:i/>
          <w:iCs/>
        </w:rPr>
        <w:t>Journal of Personality and Social Psychology</w:t>
      </w:r>
      <w:r>
        <w:t xml:space="preserve">, </w:t>
      </w:r>
      <w:r>
        <w:rPr>
          <w:i/>
          <w:iCs/>
        </w:rPr>
        <w:t>69</w:t>
      </w:r>
      <w:r>
        <w:t xml:space="preserve">(6), 1013–1027. </w:t>
      </w:r>
      <w:hyperlink r:id="rId77" w:history="1">
        <w:r>
          <w:rPr>
            <w:rStyle w:val="Hyperlink"/>
          </w:rPr>
          <w:t>https://doi.org/10.1037/0022-3514.69.6.1013</w:t>
        </w:r>
      </w:hyperlink>
    </w:p>
    <w:p w14:paraId="19110F01" w14:textId="77777777" w:rsidR="007C0030" w:rsidRDefault="007C0030" w:rsidP="007C0030">
      <w:pPr>
        <w:ind w:hanging="480"/>
      </w:pPr>
      <w:r>
        <w:t xml:space="preserve">Fazio, R. H., </w:t>
      </w:r>
      <w:proofErr w:type="spellStart"/>
      <w:r>
        <w:t>Sanbonmatsu</w:t>
      </w:r>
      <w:proofErr w:type="spellEnd"/>
      <w:r>
        <w:t xml:space="preserve">, D. M., Powell, M. C., &amp; </w:t>
      </w:r>
      <w:proofErr w:type="spellStart"/>
      <w:r>
        <w:t>Kardes</w:t>
      </w:r>
      <w:proofErr w:type="spellEnd"/>
      <w:r>
        <w:t xml:space="preserve">, F. R. (1986). On the automatic activation of attitudes. </w:t>
      </w:r>
      <w:r>
        <w:rPr>
          <w:i/>
          <w:iCs/>
        </w:rPr>
        <w:t>Journal of Personality and Social Psychology</w:t>
      </w:r>
      <w:r>
        <w:t xml:space="preserve">, </w:t>
      </w:r>
      <w:r>
        <w:rPr>
          <w:i/>
          <w:iCs/>
        </w:rPr>
        <w:t>50</w:t>
      </w:r>
      <w:r>
        <w:t xml:space="preserve">(2), 229–238. </w:t>
      </w:r>
      <w:hyperlink r:id="rId78" w:history="1">
        <w:r>
          <w:rPr>
            <w:rStyle w:val="Hyperlink"/>
          </w:rPr>
          <w:t>https://doi.org/10.1037/0022-3514.50.2.229</w:t>
        </w:r>
      </w:hyperlink>
    </w:p>
    <w:p w14:paraId="3E79523C" w14:textId="77777777" w:rsidR="007C0030" w:rsidRDefault="007C0030" w:rsidP="007C0030">
      <w:pPr>
        <w:ind w:hanging="480"/>
      </w:pPr>
      <w:r>
        <w:t xml:space="preserve">Fiedler, K., Messner, C., &amp; Bluemke, M. (2006). Unresolved problems with the “I”, the “A”, and the “T”: A logical and psychometric critique of the Implicit Association Test (IAT). </w:t>
      </w:r>
      <w:r>
        <w:rPr>
          <w:i/>
          <w:iCs/>
        </w:rPr>
        <w:t>European Review of Social Psychology</w:t>
      </w:r>
      <w:r>
        <w:t xml:space="preserve">, </w:t>
      </w:r>
      <w:r>
        <w:rPr>
          <w:i/>
          <w:iCs/>
        </w:rPr>
        <w:t>17</w:t>
      </w:r>
      <w:r>
        <w:t xml:space="preserve">(1), 74–147. </w:t>
      </w:r>
      <w:hyperlink r:id="rId79" w:history="1">
        <w:r>
          <w:rPr>
            <w:rStyle w:val="Hyperlink"/>
          </w:rPr>
          <w:t>https://doi.org/10.1080/10463280600681248</w:t>
        </w:r>
      </w:hyperlink>
    </w:p>
    <w:p w14:paraId="4F549C77" w14:textId="77777777" w:rsidR="007C0030" w:rsidRDefault="007C0030" w:rsidP="007C0030">
      <w:pPr>
        <w:ind w:hanging="480"/>
      </w:pPr>
      <w:r>
        <w:t xml:space="preserve">Flake, J. K., &amp; Fried, E. I. (2020). Measurement </w:t>
      </w:r>
      <w:proofErr w:type="spellStart"/>
      <w:r>
        <w:t>Schmeasurement</w:t>
      </w:r>
      <w:proofErr w:type="spellEnd"/>
      <w:r>
        <w:t xml:space="preserve">: Questionable Measurement Practices and How to Avoid Them. </w:t>
      </w:r>
      <w:r>
        <w:rPr>
          <w:i/>
          <w:iCs/>
        </w:rPr>
        <w:t>Advances in Methods and Practices in Psychological Science</w:t>
      </w:r>
      <w:r>
        <w:t xml:space="preserve">, </w:t>
      </w:r>
      <w:r>
        <w:rPr>
          <w:i/>
          <w:iCs/>
        </w:rPr>
        <w:t>3</w:t>
      </w:r>
      <w:r>
        <w:t xml:space="preserve">(4), 456–465. </w:t>
      </w:r>
      <w:hyperlink r:id="rId80" w:history="1">
        <w:r>
          <w:rPr>
            <w:rStyle w:val="Hyperlink"/>
          </w:rPr>
          <w:t>https://doi.org/10.1177/2515245920952393</w:t>
        </w:r>
      </w:hyperlink>
    </w:p>
    <w:p w14:paraId="7C0364CF" w14:textId="77777777" w:rsidR="007C0030" w:rsidRDefault="007C0030" w:rsidP="007C0030">
      <w:pPr>
        <w:ind w:hanging="480"/>
      </w:pPr>
      <w:r>
        <w:t xml:space="preserve">Gomez, P., Ratcliff, R., &amp; Perea, M. (2007). A Model of the Go/No-Go Task. </w:t>
      </w:r>
      <w:r>
        <w:rPr>
          <w:i/>
          <w:iCs/>
        </w:rPr>
        <w:t>Journal of Experimental Psychology. General</w:t>
      </w:r>
      <w:r>
        <w:t xml:space="preserve">, </w:t>
      </w:r>
      <w:r>
        <w:rPr>
          <w:i/>
          <w:iCs/>
        </w:rPr>
        <w:t>136</w:t>
      </w:r>
      <w:r>
        <w:t xml:space="preserve">(3), 389–413. </w:t>
      </w:r>
      <w:hyperlink r:id="rId81" w:history="1">
        <w:r>
          <w:rPr>
            <w:rStyle w:val="Hyperlink"/>
          </w:rPr>
          <w:t>https://doi.org/10.1037/0096-3445.136.3.389</w:t>
        </w:r>
      </w:hyperlink>
    </w:p>
    <w:p w14:paraId="293F4266" w14:textId="77777777" w:rsidR="007C0030" w:rsidRDefault="007C0030" w:rsidP="007C0030">
      <w:pPr>
        <w:ind w:hanging="480"/>
      </w:pPr>
      <w:r>
        <w:t xml:space="preserve">Greenwald, A. G., &amp; Banaji, M. R. (1995). Implicit social cognition: Attitudes, self-esteem, and stereotypes. </w:t>
      </w:r>
      <w:r>
        <w:rPr>
          <w:i/>
          <w:iCs/>
        </w:rPr>
        <w:t>Psychological Review</w:t>
      </w:r>
      <w:r>
        <w:t xml:space="preserve">, </w:t>
      </w:r>
      <w:r>
        <w:rPr>
          <w:i/>
          <w:iCs/>
        </w:rPr>
        <w:t>102</w:t>
      </w:r>
      <w:r>
        <w:t xml:space="preserve">(1), 4–27. </w:t>
      </w:r>
      <w:hyperlink r:id="rId82" w:history="1">
        <w:r>
          <w:rPr>
            <w:rStyle w:val="Hyperlink"/>
          </w:rPr>
          <w:t>https://doi.org/10.1037/0033-295X.102.1.4</w:t>
        </w:r>
      </w:hyperlink>
    </w:p>
    <w:p w14:paraId="7AE31DCA" w14:textId="77777777" w:rsidR="007C0030" w:rsidRPr="00434C6E" w:rsidRDefault="007C0030" w:rsidP="007C0030">
      <w:pPr>
        <w:ind w:hanging="480"/>
        <w:rPr>
          <w:lang w:val="en-US"/>
        </w:rPr>
      </w:pPr>
      <w:r>
        <w:t xml:space="preserve">Greenwald, A. G., </w:t>
      </w:r>
      <w:proofErr w:type="spellStart"/>
      <w:r>
        <w:t>Brendl</w:t>
      </w:r>
      <w:proofErr w:type="spellEnd"/>
      <w:r>
        <w:t xml:space="preserve">, M., Cai, H., </w:t>
      </w:r>
      <w:proofErr w:type="spellStart"/>
      <w:r>
        <w:t>Cvencek</w:t>
      </w:r>
      <w:proofErr w:type="spellEnd"/>
      <w:r>
        <w:t xml:space="preserve">, D., Dovidio, J. F., Friese, M., Hahn, A., Hehman, E., Hofmann, W., Hughes, S., Hussey, I., Jordan, C., Kirby, T. A., Lai, C. K., Lang, J. W. B., Lindgren, K. P., Maison, D., Ostafin, B. D., Rae, J. R., … Wiers, R. W. (2022). Best research practices for using the Implicit Association Test. </w:t>
      </w:r>
      <w:r>
        <w:rPr>
          <w:i/>
          <w:iCs/>
        </w:rPr>
        <w:t>Behavior Research Methods</w:t>
      </w:r>
      <w:r>
        <w:t xml:space="preserve">, </w:t>
      </w:r>
      <w:r>
        <w:rPr>
          <w:i/>
          <w:iCs/>
        </w:rPr>
        <w:t>54</w:t>
      </w:r>
      <w:r>
        <w:t xml:space="preserve">(3), 1161–1180. </w:t>
      </w:r>
      <w:hyperlink r:id="rId83" w:history="1">
        <w:r w:rsidRPr="00434C6E">
          <w:rPr>
            <w:rStyle w:val="Hyperlink"/>
            <w:lang w:val="en-US"/>
          </w:rPr>
          <w:t>https://doi.org/10.3758/s13428-021-01624-3</w:t>
        </w:r>
      </w:hyperlink>
    </w:p>
    <w:p w14:paraId="75FACD4F" w14:textId="77777777" w:rsidR="007C0030" w:rsidRPr="007C0030" w:rsidRDefault="007C0030" w:rsidP="007C0030">
      <w:pPr>
        <w:ind w:hanging="480"/>
        <w:rPr>
          <w:lang w:val="de-CH"/>
        </w:rPr>
      </w:pPr>
      <w:r w:rsidRPr="00434C6E">
        <w:rPr>
          <w:lang w:val="en-US"/>
        </w:rPr>
        <w:lastRenderedPageBreak/>
        <w:t xml:space="preserve">Greenwald, A. G., &amp; Lai, C. K. (2020). </w:t>
      </w:r>
      <w:r>
        <w:t xml:space="preserve">Implicit Social Cognition. </w:t>
      </w:r>
      <w:r>
        <w:rPr>
          <w:i/>
          <w:iCs/>
        </w:rPr>
        <w:t>Annual Review of Psychology</w:t>
      </w:r>
      <w:r>
        <w:t xml:space="preserve">, </w:t>
      </w:r>
      <w:r>
        <w:rPr>
          <w:i/>
          <w:iCs/>
        </w:rPr>
        <w:t>71</w:t>
      </w:r>
      <w:r>
        <w:t xml:space="preserve">(1), 419–445. </w:t>
      </w:r>
      <w:hyperlink r:id="rId84" w:history="1">
        <w:r w:rsidRPr="007C0030">
          <w:rPr>
            <w:rStyle w:val="Hyperlink"/>
            <w:lang w:val="de-CH"/>
          </w:rPr>
          <w:t>https://doi.org/10.1146/annurev-psych-010419-050837</w:t>
        </w:r>
      </w:hyperlink>
    </w:p>
    <w:p w14:paraId="31A3445D" w14:textId="77777777" w:rsidR="007C0030" w:rsidRDefault="007C0030" w:rsidP="007C0030">
      <w:pPr>
        <w:ind w:hanging="480"/>
      </w:pPr>
      <w:r w:rsidRPr="007C0030">
        <w:rPr>
          <w:lang w:val="de-CH"/>
        </w:rPr>
        <w:t xml:space="preserve">Greenwald, A. G., McGhee, D. E., &amp; Schwartz, J. L. K. (1998). </w:t>
      </w:r>
      <w:r>
        <w:t xml:space="preserve">Measuring individual differences in implicit cognition: The implicit association test. </w:t>
      </w:r>
      <w:r>
        <w:rPr>
          <w:i/>
          <w:iCs/>
        </w:rPr>
        <w:t>Journal of Personality and Social Psychology</w:t>
      </w:r>
      <w:r>
        <w:t xml:space="preserve">, </w:t>
      </w:r>
      <w:r>
        <w:rPr>
          <w:i/>
          <w:iCs/>
        </w:rPr>
        <w:t>74</w:t>
      </w:r>
      <w:r>
        <w:t xml:space="preserve">(6), 1464–1480. </w:t>
      </w:r>
      <w:hyperlink r:id="rId85" w:history="1">
        <w:r>
          <w:rPr>
            <w:rStyle w:val="Hyperlink"/>
          </w:rPr>
          <w:t>https://doi.org/10.1037/0022-3514.74.6.1464</w:t>
        </w:r>
      </w:hyperlink>
    </w:p>
    <w:p w14:paraId="5F827694" w14:textId="77777777" w:rsidR="007C0030" w:rsidRDefault="007C0030" w:rsidP="007C0030">
      <w:pPr>
        <w:ind w:hanging="480"/>
      </w:pPr>
      <w:r>
        <w:t xml:space="preserve">Greenwald, A. G., Smith, C. T., Sriram, N., Bar-Anan, Y., &amp; Nosek, B. A. (2009). Implicit Race Attitudes Predicted Vote in the 2008 U.S. Presidential Election. </w:t>
      </w:r>
      <w:r>
        <w:rPr>
          <w:i/>
          <w:iCs/>
        </w:rPr>
        <w:t>Analyses of Social Issues and Public Policy</w:t>
      </w:r>
      <w:r>
        <w:t xml:space="preserve">, </w:t>
      </w:r>
      <w:r>
        <w:rPr>
          <w:i/>
          <w:iCs/>
        </w:rPr>
        <w:t>9</w:t>
      </w:r>
      <w:r>
        <w:t xml:space="preserve">(1), 241–253. </w:t>
      </w:r>
      <w:hyperlink r:id="rId86" w:history="1">
        <w:r>
          <w:rPr>
            <w:rStyle w:val="Hyperlink"/>
          </w:rPr>
          <w:t>https://doi.org/10.1111/j.1530-2415.2009.01195.x</w:t>
        </w:r>
      </w:hyperlink>
    </w:p>
    <w:p w14:paraId="2B0C00F4" w14:textId="77777777" w:rsidR="007C0030" w:rsidRDefault="007C0030" w:rsidP="007C0030">
      <w:pPr>
        <w:ind w:hanging="480"/>
      </w:pPr>
      <w:r>
        <w:t xml:space="preserve">Hussey, I. (2020). </w:t>
      </w:r>
      <w:r>
        <w:rPr>
          <w:i/>
          <w:iCs/>
        </w:rPr>
        <w:t>The Implicit Relational Assessment Procedure is not suitable for individual use</w:t>
      </w:r>
      <w:r>
        <w:t xml:space="preserve">. </w:t>
      </w:r>
      <w:proofErr w:type="spellStart"/>
      <w:r>
        <w:t>PsyArXiv</w:t>
      </w:r>
      <w:proofErr w:type="spellEnd"/>
      <w:r>
        <w:t xml:space="preserve">. </w:t>
      </w:r>
      <w:hyperlink r:id="rId87" w:history="1">
        <w:r>
          <w:rPr>
            <w:rStyle w:val="Hyperlink"/>
          </w:rPr>
          <w:t>https://doi.org/10.31234/osf.io/w2ygr</w:t>
        </w:r>
      </w:hyperlink>
    </w:p>
    <w:p w14:paraId="068D6DC8" w14:textId="77777777" w:rsidR="007C0030" w:rsidRDefault="007C0030" w:rsidP="007C0030">
      <w:pPr>
        <w:ind w:hanging="480"/>
      </w:pPr>
      <w:r>
        <w:t xml:space="preserve">Hussey, I., &amp; Hughes, S. (2020). Hidden Invalidity Among 15 Commonly Used Measures in Social and Personality Psychology. </w:t>
      </w:r>
      <w:r>
        <w:rPr>
          <w:i/>
          <w:iCs/>
        </w:rPr>
        <w:t>Advances in Methods and Practices in Psychological Science</w:t>
      </w:r>
      <w:r>
        <w:t xml:space="preserve">, </w:t>
      </w:r>
      <w:r>
        <w:rPr>
          <w:i/>
          <w:iCs/>
        </w:rPr>
        <w:t>3</w:t>
      </w:r>
      <w:r>
        <w:t xml:space="preserve">(2), 166–184. </w:t>
      </w:r>
      <w:hyperlink r:id="rId88" w:history="1">
        <w:r>
          <w:rPr>
            <w:rStyle w:val="Hyperlink"/>
          </w:rPr>
          <w:t>https://doi.org/10.1177/2515245919882903</w:t>
        </w:r>
      </w:hyperlink>
    </w:p>
    <w:p w14:paraId="7AB93CA9" w14:textId="77777777" w:rsidR="007C0030" w:rsidRPr="00434C6E" w:rsidRDefault="007C0030" w:rsidP="007C0030">
      <w:pPr>
        <w:ind w:hanging="480"/>
        <w:rPr>
          <w:lang w:val="en-US"/>
        </w:rPr>
      </w:pPr>
      <w:r>
        <w:t xml:space="preserve">Irving, L. H., &amp; Smith, C. T. (2020). Measure what you are trying to predict: Applying the correspondence principle to the Implicit Association Test. </w:t>
      </w:r>
      <w:r>
        <w:rPr>
          <w:i/>
          <w:iCs/>
        </w:rPr>
        <w:t>Journal of Experimental Social Psychology</w:t>
      </w:r>
      <w:r>
        <w:t xml:space="preserve">, </w:t>
      </w:r>
      <w:r>
        <w:rPr>
          <w:i/>
          <w:iCs/>
        </w:rPr>
        <w:t>86</w:t>
      </w:r>
      <w:r>
        <w:t xml:space="preserve">, 103898. </w:t>
      </w:r>
      <w:hyperlink r:id="rId89" w:history="1">
        <w:r w:rsidRPr="00434C6E">
          <w:rPr>
            <w:rStyle w:val="Hyperlink"/>
            <w:lang w:val="en-US"/>
          </w:rPr>
          <w:t>https://doi.org/10.1016/j.jesp.2019.103898</w:t>
        </w:r>
      </w:hyperlink>
    </w:p>
    <w:p w14:paraId="2F5929A3" w14:textId="77777777" w:rsidR="007C0030" w:rsidRDefault="007C0030" w:rsidP="007C0030">
      <w:pPr>
        <w:ind w:hanging="480"/>
      </w:pPr>
      <w:r w:rsidRPr="00434C6E">
        <w:rPr>
          <w:lang w:val="en-US"/>
        </w:rPr>
        <w:t xml:space="preserve">Karpinski, A., &amp; Steinman, R. B. (2006). </w:t>
      </w:r>
      <w:r>
        <w:t xml:space="preserve">The single category implicit association test as a measure of implicit social cognition. </w:t>
      </w:r>
      <w:r>
        <w:rPr>
          <w:i/>
          <w:iCs/>
        </w:rPr>
        <w:t>Journal of Personality and Social Psychology</w:t>
      </w:r>
      <w:r>
        <w:t xml:space="preserve">, </w:t>
      </w:r>
      <w:r>
        <w:rPr>
          <w:i/>
          <w:iCs/>
        </w:rPr>
        <w:t>91</w:t>
      </w:r>
      <w:r>
        <w:t xml:space="preserve">(1), 16–32. </w:t>
      </w:r>
      <w:hyperlink r:id="rId90" w:history="1">
        <w:r>
          <w:rPr>
            <w:rStyle w:val="Hyperlink"/>
          </w:rPr>
          <w:t>https://doi.org/10.1037/0022-3514.91.1.16</w:t>
        </w:r>
      </w:hyperlink>
    </w:p>
    <w:p w14:paraId="0A9F3101" w14:textId="77777777" w:rsidR="007C0030" w:rsidRDefault="007C0030" w:rsidP="007C0030">
      <w:pPr>
        <w:ind w:hanging="480"/>
      </w:pPr>
      <w:r>
        <w:t xml:space="preserve">Klein, C. (2020). </w:t>
      </w:r>
      <w:r>
        <w:rPr>
          <w:i/>
          <w:iCs/>
        </w:rPr>
        <w:t>Confidence Intervals on Implicit Association Test Scores Are Really Rather Large</w:t>
      </w:r>
      <w:r>
        <w:t xml:space="preserve">. </w:t>
      </w:r>
      <w:proofErr w:type="spellStart"/>
      <w:r>
        <w:t>PsyArXiv</w:t>
      </w:r>
      <w:proofErr w:type="spellEnd"/>
      <w:r>
        <w:t xml:space="preserve">. </w:t>
      </w:r>
      <w:hyperlink r:id="rId91" w:history="1">
        <w:r>
          <w:rPr>
            <w:rStyle w:val="Hyperlink"/>
          </w:rPr>
          <w:t>https://doi.org/10.31234/osf.io/5djkh</w:t>
        </w:r>
      </w:hyperlink>
    </w:p>
    <w:p w14:paraId="18279E3A" w14:textId="77777777" w:rsidR="007C0030" w:rsidRDefault="007C0030" w:rsidP="007C0030">
      <w:pPr>
        <w:ind w:hanging="480"/>
      </w:pPr>
      <w:r>
        <w:t xml:space="preserve">Kurdi, B., </w:t>
      </w:r>
      <w:proofErr w:type="spellStart"/>
      <w:r>
        <w:t>Seitchik</w:t>
      </w:r>
      <w:proofErr w:type="spellEnd"/>
      <w:r>
        <w:t xml:space="preserve">, A. E., Axt, J. R., Carroll, T. J., Karapetyan, A., Kaushik, N., </w:t>
      </w:r>
      <w:proofErr w:type="spellStart"/>
      <w:r>
        <w:t>Tomezsko</w:t>
      </w:r>
      <w:proofErr w:type="spellEnd"/>
      <w:r>
        <w:t xml:space="preserve">, D., Greenwald, A. G., &amp; Banaji, M. R. (2019). Relationship between the Implicit Association Test </w:t>
      </w:r>
      <w:r>
        <w:lastRenderedPageBreak/>
        <w:t xml:space="preserve">and intergroup behavior: A meta-analysis. </w:t>
      </w:r>
      <w:r>
        <w:rPr>
          <w:i/>
          <w:iCs/>
        </w:rPr>
        <w:t>American Psychologist</w:t>
      </w:r>
      <w:r>
        <w:t xml:space="preserve">, </w:t>
      </w:r>
      <w:r>
        <w:rPr>
          <w:i/>
          <w:iCs/>
        </w:rPr>
        <w:t>74</w:t>
      </w:r>
      <w:r>
        <w:t xml:space="preserve">(5), 569–586. </w:t>
      </w:r>
      <w:hyperlink r:id="rId92" w:history="1">
        <w:r>
          <w:rPr>
            <w:rStyle w:val="Hyperlink"/>
          </w:rPr>
          <w:t>https://doi.org/10.1037/amp0000364</w:t>
        </w:r>
      </w:hyperlink>
    </w:p>
    <w:p w14:paraId="42EDC6A6" w14:textId="77777777" w:rsidR="007C0030" w:rsidRDefault="007C0030" w:rsidP="007C0030">
      <w:pPr>
        <w:ind w:hanging="480"/>
      </w:pPr>
      <w:r>
        <w:t xml:space="preserve">Kvam, P. D., Irving, L. H., </w:t>
      </w:r>
      <w:proofErr w:type="spellStart"/>
      <w:r>
        <w:t>Sokratous</w:t>
      </w:r>
      <w:proofErr w:type="spellEnd"/>
      <w:r>
        <w:t xml:space="preserve">, K., &amp; Smith, C. T. (2023). Improving the reliability and validity of the IAT with a dynamic model driven by similarity. </w:t>
      </w:r>
      <w:r>
        <w:rPr>
          <w:i/>
          <w:iCs/>
        </w:rPr>
        <w:t>Behavior Research Methods</w:t>
      </w:r>
      <w:r>
        <w:t xml:space="preserve">. </w:t>
      </w:r>
      <w:hyperlink r:id="rId93" w:history="1">
        <w:r>
          <w:rPr>
            <w:rStyle w:val="Hyperlink"/>
          </w:rPr>
          <w:t>https://doi.org/10.3758/s13428-023-02141-1</w:t>
        </w:r>
      </w:hyperlink>
    </w:p>
    <w:p w14:paraId="36EAB542" w14:textId="77777777" w:rsidR="007C0030" w:rsidRPr="008C29F4" w:rsidRDefault="007C0030" w:rsidP="007C0030">
      <w:pPr>
        <w:ind w:hanging="480"/>
        <w:rPr>
          <w:lang w:val="de-CH"/>
        </w:rPr>
      </w:pPr>
      <w:r w:rsidRPr="00B757B8">
        <w:rPr>
          <w:lang w:val="de-CH"/>
          <w:rPrChange w:id="173" w:author="Jamie Cummins" w:date="2025-07-24T16:41:00Z" w16du:dateUtc="2025-07-24T14:41:00Z">
            <w:rPr/>
          </w:rPrChange>
        </w:rPr>
        <w:t xml:space="preserve">Langner, R., Steinborn, M. B., Chatterjee, A., Sturm, W., &amp; Willmes, K. (2010). </w:t>
      </w:r>
      <w:r>
        <w:t xml:space="preserve">Mental fatigue and temporal preparation in simple reaction-time performance. </w:t>
      </w:r>
      <w:r w:rsidRPr="008C29F4">
        <w:rPr>
          <w:i/>
          <w:iCs/>
          <w:lang w:val="de-CH"/>
        </w:rPr>
        <w:t xml:space="preserve">Acta </w:t>
      </w:r>
      <w:proofErr w:type="spellStart"/>
      <w:r w:rsidRPr="008C29F4">
        <w:rPr>
          <w:i/>
          <w:iCs/>
          <w:lang w:val="de-CH"/>
        </w:rPr>
        <w:t>Psychologica</w:t>
      </w:r>
      <w:proofErr w:type="spellEnd"/>
      <w:r w:rsidRPr="008C29F4">
        <w:rPr>
          <w:lang w:val="de-CH"/>
        </w:rPr>
        <w:t xml:space="preserve">, </w:t>
      </w:r>
      <w:r w:rsidRPr="008C29F4">
        <w:rPr>
          <w:i/>
          <w:iCs/>
          <w:lang w:val="de-CH"/>
        </w:rPr>
        <w:t>133</w:t>
      </w:r>
      <w:r w:rsidRPr="008C29F4">
        <w:rPr>
          <w:lang w:val="de-CH"/>
        </w:rPr>
        <w:t xml:space="preserve">(1), 64–72. </w:t>
      </w:r>
      <w:r>
        <w:fldChar w:fldCharType="begin"/>
      </w:r>
      <w:r w:rsidRPr="00E85919">
        <w:rPr>
          <w:lang w:val="de-CH"/>
          <w:rPrChange w:id="174" w:author="Jamie Cummins" w:date="2025-06-26T13:26:00Z" w16du:dateUtc="2025-06-26T11:26:00Z">
            <w:rPr/>
          </w:rPrChange>
        </w:rPr>
        <w:instrText>HYPERLINK "https://doi.org/10.1016/j.actpsy.2009.10.001"</w:instrText>
      </w:r>
      <w:r>
        <w:fldChar w:fldCharType="separate"/>
      </w:r>
      <w:r w:rsidRPr="008C29F4">
        <w:rPr>
          <w:rStyle w:val="Hyperlink"/>
          <w:lang w:val="de-CH"/>
        </w:rPr>
        <w:t>https://doi.org/10.1016/j.actpsy.2009.10.001</w:t>
      </w:r>
      <w:r>
        <w:fldChar w:fldCharType="end"/>
      </w:r>
    </w:p>
    <w:p w14:paraId="65386E7B" w14:textId="77777777" w:rsidR="007C0030" w:rsidRDefault="007C0030" w:rsidP="007C0030">
      <w:pPr>
        <w:ind w:hanging="480"/>
      </w:pPr>
      <w:r w:rsidRPr="007C0030">
        <w:rPr>
          <w:lang w:val="de-CH"/>
        </w:rPr>
        <w:t xml:space="preserve">Lee, H. J., Smith, D. M., Hauenstein, C., </w:t>
      </w:r>
      <w:proofErr w:type="spellStart"/>
      <w:r w:rsidRPr="007C0030">
        <w:rPr>
          <w:lang w:val="de-CH"/>
        </w:rPr>
        <w:t>Dworetsky</w:t>
      </w:r>
      <w:proofErr w:type="spellEnd"/>
      <w:r w:rsidRPr="007C0030">
        <w:rPr>
          <w:lang w:val="de-CH"/>
        </w:rPr>
        <w:t xml:space="preserve">, A., Kraus, B. T., Dorn, M., Nee, D., &amp; Gratton, C. (2023). </w:t>
      </w:r>
      <w:r>
        <w:rPr>
          <w:i/>
          <w:iCs/>
        </w:rPr>
        <w:t>Precise Individual Measures of Inhibitory Control</w:t>
      </w:r>
      <w:r>
        <w:t xml:space="preserve">. </w:t>
      </w:r>
      <w:proofErr w:type="spellStart"/>
      <w:r>
        <w:t>PsyArXiv</w:t>
      </w:r>
      <w:proofErr w:type="spellEnd"/>
      <w:r>
        <w:t xml:space="preserve">. </w:t>
      </w:r>
      <w:hyperlink r:id="rId94" w:history="1">
        <w:r>
          <w:rPr>
            <w:rStyle w:val="Hyperlink"/>
          </w:rPr>
          <w:t>https://doi.org/10.31234/osf.io/rj2bu</w:t>
        </w:r>
      </w:hyperlink>
    </w:p>
    <w:p w14:paraId="40F345CA" w14:textId="77777777" w:rsidR="007C0030" w:rsidRDefault="007C0030" w:rsidP="007C0030">
      <w:pPr>
        <w:ind w:hanging="480"/>
      </w:pPr>
      <w:r>
        <w:t xml:space="preserve">Lenth, R. (2022). </w:t>
      </w:r>
      <w:proofErr w:type="spellStart"/>
      <w:r>
        <w:rPr>
          <w:i/>
          <w:iCs/>
        </w:rPr>
        <w:t>emmeans</w:t>
      </w:r>
      <w:proofErr w:type="spellEnd"/>
      <w:r>
        <w:rPr>
          <w:i/>
          <w:iCs/>
        </w:rPr>
        <w:t>: Estimated Marginal Means, aka Least-Squares Means</w:t>
      </w:r>
      <w:r>
        <w:t xml:space="preserve"> (Version 1.8.2) [R].</w:t>
      </w:r>
    </w:p>
    <w:p w14:paraId="4FC93FCE" w14:textId="77777777" w:rsidR="007C0030" w:rsidRDefault="007C0030" w:rsidP="007C0030">
      <w:pPr>
        <w:ind w:hanging="480"/>
      </w:pPr>
      <w:r>
        <w:t xml:space="preserve">McGraw, K. O., &amp; Wong, S. P. (1992). A common language effect size statistic. </w:t>
      </w:r>
      <w:r>
        <w:rPr>
          <w:i/>
          <w:iCs/>
        </w:rPr>
        <w:t>Psychological Bulletin</w:t>
      </w:r>
      <w:r>
        <w:t xml:space="preserve">, </w:t>
      </w:r>
      <w:r>
        <w:rPr>
          <w:i/>
          <w:iCs/>
        </w:rPr>
        <w:t>111</w:t>
      </w:r>
      <w:r>
        <w:t xml:space="preserve">(2), 361–365. </w:t>
      </w:r>
      <w:hyperlink r:id="rId95" w:history="1">
        <w:r>
          <w:rPr>
            <w:rStyle w:val="Hyperlink"/>
          </w:rPr>
          <w:t>https://doi.org/10.1037/0033-2909.111.2.361</w:t>
        </w:r>
      </w:hyperlink>
    </w:p>
    <w:p w14:paraId="76A1B17A" w14:textId="77777777" w:rsidR="007C0030" w:rsidRDefault="007C0030" w:rsidP="007C0030">
      <w:pPr>
        <w:ind w:hanging="480"/>
      </w:pPr>
      <w:r>
        <w:t xml:space="preserve">McManus, R., Young, L., &amp; Sweetman, J. (2023). Psychology is a Property of </w:t>
      </w:r>
      <w:proofErr w:type="gramStart"/>
      <w:r>
        <w:t>Persons,</w:t>
      </w:r>
      <w:proofErr w:type="gramEnd"/>
      <w:r>
        <w:t xml:space="preserve"> Not Averages or Distributions: Confronting the Group-to-Person Generalizability Problem in Experimental Psychology. </w:t>
      </w:r>
      <w:r>
        <w:rPr>
          <w:i/>
          <w:iCs/>
        </w:rPr>
        <w:t>Advances in Methods and Practices in Psychological Science</w:t>
      </w:r>
      <w:r>
        <w:t>.</w:t>
      </w:r>
    </w:p>
    <w:p w14:paraId="342287E3" w14:textId="77777777" w:rsidR="007C0030" w:rsidRDefault="007C0030" w:rsidP="007C0030">
      <w:pPr>
        <w:ind w:hanging="480"/>
      </w:pPr>
      <w:r>
        <w:t xml:space="preserve">McNeish, D. (2022). Psychometric properties of sum scores and factor scores differ even when their correlation is 0.98: A response to Widaman and Revelle. </w:t>
      </w:r>
      <w:r>
        <w:rPr>
          <w:i/>
          <w:iCs/>
        </w:rPr>
        <w:t>Behavior Research Methods</w:t>
      </w:r>
      <w:r>
        <w:t xml:space="preserve">. </w:t>
      </w:r>
      <w:hyperlink r:id="rId96" w:history="1">
        <w:r>
          <w:rPr>
            <w:rStyle w:val="Hyperlink"/>
          </w:rPr>
          <w:t>https://doi.org/10.3758/s13428-022-02016-x</w:t>
        </w:r>
      </w:hyperlink>
    </w:p>
    <w:p w14:paraId="2BC3DEF7" w14:textId="77777777" w:rsidR="007C0030" w:rsidRDefault="007C0030" w:rsidP="007C0030">
      <w:pPr>
        <w:ind w:hanging="480"/>
      </w:pPr>
      <w:r>
        <w:t xml:space="preserve">Millner, A. J., Coppersmith, D. D. L., Teachman, B. A., &amp; Nock, M. K. (2018). The Brief Death Implicit Association Test: Scoring recommendations, reliability, validity, and comparisons with </w:t>
      </w:r>
      <w:r>
        <w:lastRenderedPageBreak/>
        <w:t xml:space="preserve">the Death Implicit Association Test. </w:t>
      </w:r>
      <w:r>
        <w:rPr>
          <w:i/>
          <w:iCs/>
        </w:rPr>
        <w:t>Psychological Assessment</w:t>
      </w:r>
      <w:r>
        <w:t xml:space="preserve">, </w:t>
      </w:r>
      <w:r>
        <w:rPr>
          <w:i/>
          <w:iCs/>
        </w:rPr>
        <w:t>30</w:t>
      </w:r>
      <w:r>
        <w:t xml:space="preserve">(10), 1356–1366. </w:t>
      </w:r>
      <w:hyperlink r:id="rId97" w:history="1">
        <w:r>
          <w:rPr>
            <w:rStyle w:val="Hyperlink"/>
          </w:rPr>
          <w:t>https://doi.org/10.1037/pas0000580</w:t>
        </w:r>
      </w:hyperlink>
    </w:p>
    <w:p w14:paraId="144D78DC" w14:textId="77777777" w:rsidR="007C0030" w:rsidRDefault="007C0030" w:rsidP="007C0030">
      <w:pPr>
        <w:ind w:hanging="480"/>
      </w:pPr>
      <w:proofErr w:type="spellStart"/>
      <w:r>
        <w:t>Mostofian</w:t>
      </w:r>
      <w:proofErr w:type="spellEnd"/>
      <w:r>
        <w:t xml:space="preserve">, B., &amp; Zuckerman, D. M. (2019). Statistical uncertainty analysis for small-sample, high log-variance data: Cautions for bootstrapping and Bayesian bootstrapping. </w:t>
      </w:r>
      <w:r>
        <w:rPr>
          <w:i/>
          <w:iCs/>
        </w:rPr>
        <w:t>Journal of Chemical Theory and Computation</w:t>
      </w:r>
      <w:r>
        <w:t xml:space="preserve">, </w:t>
      </w:r>
      <w:r>
        <w:rPr>
          <w:i/>
          <w:iCs/>
        </w:rPr>
        <w:t>15</w:t>
      </w:r>
      <w:r>
        <w:t xml:space="preserve">(6), 3499–3509. </w:t>
      </w:r>
      <w:hyperlink r:id="rId98" w:history="1">
        <w:r>
          <w:rPr>
            <w:rStyle w:val="Hyperlink"/>
          </w:rPr>
          <w:t>https://doi.org/10.1021/acs.jctc.9b00015</w:t>
        </w:r>
      </w:hyperlink>
    </w:p>
    <w:p w14:paraId="7B223C34" w14:textId="77777777" w:rsidR="007C0030" w:rsidRDefault="007C0030" w:rsidP="007C0030">
      <w:pPr>
        <w:ind w:hanging="480"/>
      </w:pPr>
      <w:r>
        <w:t xml:space="preserve">Nosek, B. A., &amp; Banaji, M. R. (2001). The Go/No-go Association Task. </w:t>
      </w:r>
      <w:r>
        <w:rPr>
          <w:i/>
          <w:iCs/>
        </w:rPr>
        <w:t>Social Cognition</w:t>
      </w:r>
      <w:r>
        <w:t xml:space="preserve">, </w:t>
      </w:r>
      <w:r>
        <w:rPr>
          <w:i/>
          <w:iCs/>
        </w:rPr>
        <w:t>19</w:t>
      </w:r>
      <w:r>
        <w:t xml:space="preserve">(6), 625–666. </w:t>
      </w:r>
      <w:hyperlink r:id="rId99" w:history="1">
        <w:r>
          <w:rPr>
            <w:rStyle w:val="Hyperlink"/>
          </w:rPr>
          <w:t>https://doi.org/10.1521/soco.19.6.625.20886</w:t>
        </w:r>
      </w:hyperlink>
    </w:p>
    <w:p w14:paraId="6B6C7E24" w14:textId="77777777" w:rsidR="007C0030" w:rsidRDefault="007C0030" w:rsidP="007C0030">
      <w:pPr>
        <w:ind w:hanging="480"/>
      </w:pPr>
      <w:r>
        <w:t xml:space="preserve">Nosek, B. A., Greenwald, A. G., &amp; Banaji, M. R. (2007). The Implicit Association Test at Age 7: A Methodological and Conceptual Review. In J. A. </w:t>
      </w:r>
      <w:proofErr w:type="spellStart"/>
      <w:r>
        <w:t>Bargh</w:t>
      </w:r>
      <w:proofErr w:type="spellEnd"/>
      <w:r>
        <w:t xml:space="preserve">, </w:t>
      </w:r>
      <w:r>
        <w:rPr>
          <w:i/>
          <w:iCs/>
        </w:rPr>
        <w:t>Automatic processes in social thinking and behavior</w:t>
      </w:r>
      <w:r>
        <w:t xml:space="preserve"> (pp. 265–292). Psychology Press.</w:t>
      </w:r>
    </w:p>
    <w:p w14:paraId="3C301075" w14:textId="77777777" w:rsidR="007C0030" w:rsidRPr="008C29F4" w:rsidRDefault="007C0030" w:rsidP="007C0030">
      <w:pPr>
        <w:ind w:hanging="480"/>
        <w:rPr>
          <w:lang w:val="de-CH"/>
        </w:rPr>
      </w:pPr>
      <w:r>
        <w:t xml:space="preserve">Payne, B. K., Cheng, C. M., </w:t>
      </w:r>
      <w:proofErr w:type="spellStart"/>
      <w:r>
        <w:t>Govorun</w:t>
      </w:r>
      <w:proofErr w:type="spellEnd"/>
      <w:r>
        <w:t xml:space="preserve">, O., &amp; Stewart, B. D. (2005). An inkblot for attitudes: Affect misattribution as implicit measurement. </w:t>
      </w:r>
      <w:r>
        <w:rPr>
          <w:i/>
          <w:iCs/>
        </w:rPr>
        <w:t>Journal of Personality and Social Psychology</w:t>
      </w:r>
      <w:r>
        <w:t xml:space="preserve">, </w:t>
      </w:r>
      <w:r>
        <w:rPr>
          <w:i/>
          <w:iCs/>
        </w:rPr>
        <w:t>89</w:t>
      </w:r>
      <w:r>
        <w:t xml:space="preserve">(3), 277–293. </w:t>
      </w:r>
      <w:hyperlink r:id="rId100" w:history="1">
        <w:r w:rsidRPr="008C29F4">
          <w:rPr>
            <w:rStyle w:val="Hyperlink"/>
            <w:lang w:val="de-CH"/>
          </w:rPr>
          <w:t>https://doi.org/10.1037/0022-3514.89.3.277</w:t>
        </w:r>
      </w:hyperlink>
    </w:p>
    <w:p w14:paraId="1AF42934" w14:textId="77777777" w:rsidR="007C0030" w:rsidRPr="007C0030" w:rsidRDefault="007C0030" w:rsidP="007C0030">
      <w:pPr>
        <w:ind w:hanging="480"/>
        <w:rPr>
          <w:lang w:val="fr-CH"/>
        </w:rPr>
      </w:pPr>
      <w:r w:rsidRPr="007C0030">
        <w:rPr>
          <w:lang w:val="de-CH"/>
        </w:rPr>
        <w:t xml:space="preserve">Payne, B. K., </w:t>
      </w:r>
      <w:proofErr w:type="spellStart"/>
      <w:r w:rsidRPr="007C0030">
        <w:rPr>
          <w:lang w:val="de-CH"/>
        </w:rPr>
        <w:t>Vuletich</w:t>
      </w:r>
      <w:proofErr w:type="spellEnd"/>
      <w:r w:rsidRPr="007C0030">
        <w:rPr>
          <w:lang w:val="de-CH"/>
        </w:rPr>
        <w:t xml:space="preserve">, H. A., &amp; Lundberg, K. B. (2017). </w:t>
      </w:r>
      <w:r>
        <w:t xml:space="preserve">The Bias of Crowds: How Implicit Bias Bridges Personal and Systemic Prejudice. </w:t>
      </w:r>
      <w:proofErr w:type="spellStart"/>
      <w:r w:rsidRPr="007C0030">
        <w:rPr>
          <w:i/>
          <w:iCs/>
          <w:lang w:val="fr-CH"/>
        </w:rPr>
        <w:t>Psychological</w:t>
      </w:r>
      <w:proofErr w:type="spellEnd"/>
      <w:r w:rsidRPr="007C0030">
        <w:rPr>
          <w:i/>
          <w:iCs/>
          <w:lang w:val="fr-CH"/>
        </w:rPr>
        <w:t xml:space="preserve"> </w:t>
      </w:r>
      <w:proofErr w:type="spellStart"/>
      <w:r w:rsidRPr="007C0030">
        <w:rPr>
          <w:i/>
          <w:iCs/>
          <w:lang w:val="fr-CH"/>
        </w:rPr>
        <w:t>Inquiry</w:t>
      </w:r>
      <w:proofErr w:type="spellEnd"/>
      <w:r w:rsidRPr="007C0030">
        <w:rPr>
          <w:lang w:val="fr-CH"/>
        </w:rPr>
        <w:t xml:space="preserve">, </w:t>
      </w:r>
      <w:r w:rsidRPr="007C0030">
        <w:rPr>
          <w:i/>
          <w:iCs/>
          <w:lang w:val="fr-CH"/>
        </w:rPr>
        <w:t>28</w:t>
      </w:r>
      <w:r w:rsidRPr="007C0030">
        <w:rPr>
          <w:lang w:val="fr-CH"/>
        </w:rPr>
        <w:t xml:space="preserve">(4), 233–248. </w:t>
      </w:r>
      <w:r>
        <w:fldChar w:fldCharType="begin"/>
      </w:r>
      <w:r w:rsidRPr="00E85919">
        <w:rPr>
          <w:lang w:val="fr-CH"/>
          <w:rPrChange w:id="175" w:author="Jamie Cummins" w:date="2025-06-26T13:26:00Z" w16du:dateUtc="2025-06-26T11:26:00Z">
            <w:rPr/>
          </w:rPrChange>
        </w:rPr>
        <w:instrText>HYPERLINK "https://doi.org/10.1080/1047840X.2017.1335568"</w:instrText>
      </w:r>
      <w:r>
        <w:fldChar w:fldCharType="separate"/>
      </w:r>
      <w:r w:rsidRPr="007C0030">
        <w:rPr>
          <w:rStyle w:val="Hyperlink"/>
          <w:lang w:val="fr-CH"/>
        </w:rPr>
        <w:t>https://doi.org/10.1080/1047840X.2017.1335568</w:t>
      </w:r>
      <w:r>
        <w:fldChar w:fldCharType="end"/>
      </w:r>
    </w:p>
    <w:p w14:paraId="23DD7B6C" w14:textId="77777777" w:rsidR="007C0030" w:rsidRDefault="007C0030" w:rsidP="007C0030">
      <w:pPr>
        <w:ind w:hanging="480"/>
      </w:pPr>
      <w:proofErr w:type="spellStart"/>
      <w:r w:rsidRPr="007C0030">
        <w:rPr>
          <w:lang w:val="fr-CH"/>
        </w:rPr>
        <w:t>Puth</w:t>
      </w:r>
      <w:proofErr w:type="spellEnd"/>
      <w:r w:rsidRPr="007C0030">
        <w:rPr>
          <w:lang w:val="fr-CH"/>
        </w:rPr>
        <w:t xml:space="preserve">, M.-T., </w:t>
      </w:r>
      <w:proofErr w:type="spellStart"/>
      <w:r w:rsidRPr="007C0030">
        <w:rPr>
          <w:lang w:val="fr-CH"/>
        </w:rPr>
        <w:t>Neuhäuser</w:t>
      </w:r>
      <w:proofErr w:type="spellEnd"/>
      <w:r w:rsidRPr="007C0030">
        <w:rPr>
          <w:lang w:val="fr-CH"/>
        </w:rPr>
        <w:t xml:space="preserve">, M., &amp; </w:t>
      </w:r>
      <w:proofErr w:type="spellStart"/>
      <w:r w:rsidRPr="007C0030">
        <w:rPr>
          <w:lang w:val="fr-CH"/>
        </w:rPr>
        <w:t>Ruxton</w:t>
      </w:r>
      <w:proofErr w:type="spellEnd"/>
      <w:r w:rsidRPr="007C0030">
        <w:rPr>
          <w:lang w:val="fr-CH"/>
        </w:rPr>
        <w:t xml:space="preserve">, G. D. (2015). </w:t>
      </w:r>
      <w:r>
        <w:t xml:space="preserve">On the variety of methods for calculating confidence intervals by bootstrapping. </w:t>
      </w:r>
      <w:r>
        <w:rPr>
          <w:i/>
          <w:iCs/>
        </w:rPr>
        <w:t>Journal of Animal Ecology</w:t>
      </w:r>
      <w:r>
        <w:t xml:space="preserve">, </w:t>
      </w:r>
      <w:r>
        <w:rPr>
          <w:i/>
          <w:iCs/>
        </w:rPr>
        <w:t>84</w:t>
      </w:r>
      <w:r>
        <w:t xml:space="preserve">(4), 892–897. </w:t>
      </w:r>
      <w:hyperlink r:id="rId101" w:history="1">
        <w:r>
          <w:rPr>
            <w:rStyle w:val="Hyperlink"/>
          </w:rPr>
          <w:t>https://doi.org/10.1111/1365-2656.12382</w:t>
        </w:r>
      </w:hyperlink>
    </w:p>
    <w:p w14:paraId="02D49550" w14:textId="77777777" w:rsidR="007C0030" w:rsidRDefault="007C0030" w:rsidP="007C0030">
      <w:pPr>
        <w:ind w:hanging="480"/>
      </w:pPr>
      <w:r>
        <w:t xml:space="preserve">Ruscio, J. (2008). A probability-based measure of effect size: Robustness to base rates and other factors. </w:t>
      </w:r>
      <w:r>
        <w:rPr>
          <w:i/>
          <w:iCs/>
        </w:rPr>
        <w:t>Psychological Methods</w:t>
      </w:r>
      <w:r>
        <w:t xml:space="preserve">, </w:t>
      </w:r>
      <w:r>
        <w:rPr>
          <w:i/>
          <w:iCs/>
        </w:rPr>
        <w:t>13</w:t>
      </w:r>
      <w:r>
        <w:t xml:space="preserve">(1), 19–30. </w:t>
      </w:r>
      <w:hyperlink r:id="rId102" w:history="1">
        <w:r>
          <w:rPr>
            <w:rStyle w:val="Hyperlink"/>
          </w:rPr>
          <w:t>https://doi.org/10.1037/1082-989X.13.1.19</w:t>
        </w:r>
      </w:hyperlink>
    </w:p>
    <w:p w14:paraId="3070BE95" w14:textId="77777777" w:rsidR="007C0030" w:rsidRDefault="007C0030" w:rsidP="007C0030">
      <w:pPr>
        <w:ind w:hanging="480"/>
      </w:pPr>
      <w:r>
        <w:t xml:space="preserve">Scheel, A. M. (2022). Why most psychological research findings are not even wrong. </w:t>
      </w:r>
      <w:r>
        <w:rPr>
          <w:i/>
          <w:iCs/>
        </w:rPr>
        <w:t>Infant and Child Development</w:t>
      </w:r>
      <w:r>
        <w:t xml:space="preserve">, </w:t>
      </w:r>
      <w:r>
        <w:rPr>
          <w:i/>
          <w:iCs/>
        </w:rPr>
        <w:t>31</w:t>
      </w:r>
      <w:r>
        <w:t xml:space="preserve">(1), e2295. </w:t>
      </w:r>
      <w:hyperlink r:id="rId103" w:history="1">
        <w:r>
          <w:rPr>
            <w:rStyle w:val="Hyperlink"/>
          </w:rPr>
          <w:t>https://doi.org/10.1002/icd.2295</w:t>
        </w:r>
      </w:hyperlink>
    </w:p>
    <w:p w14:paraId="704C2D86" w14:textId="77777777" w:rsidR="007C0030" w:rsidRPr="007C0030" w:rsidRDefault="007C0030" w:rsidP="007C0030">
      <w:pPr>
        <w:ind w:hanging="480"/>
        <w:rPr>
          <w:lang w:val="fr-CH"/>
        </w:rPr>
      </w:pPr>
      <w:proofErr w:type="spellStart"/>
      <w:r>
        <w:lastRenderedPageBreak/>
        <w:t>Schimmack</w:t>
      </w:r>
      <w:proofErr w:type="spellEnd"/>
      <w:r>
        <w:t xml:space="preserve">, U. (2021). The Implicit Association Test: A Method in Search of a Construct. </w:t>
      </w:r>
      <w:r w:rsidRPr="007C0030">
        <w:rPr>
          <w:i/>
          <w:iCs/>
          <w:lang w:val="fr-CH"/>
        </w:rPr>
        <w:t xml:space="preserve">Perspectives on </w:t>
      </w:r>
      <w:proofErr w:type="spellStart"/>
      <w:r w:rsidRPr="007C0030">
        <w:rPr>
          <w:i/>
          <w:iCs/>
          <w:lang w:val="fr-CH"/>
        </w:rPr>
        <w:t>Psychological</w:t>
      </w:r>
      <w:proofErr w:type="spellEnd"/>
      <w:r w:rsidRPr="007C0030">
        <w:rPr>
          <w:i/>
          <w:iCs/>
          <w:lang w:val="fr-CH"/>
        </w:rPr>
        <w:t xml:space="preserve"> Science</w:t>
      </w:r>
      <w:r w:rsidRPr="007C0030">
        <w:rPr>
          <w:lang w:val="fr-CH"/>
        </w:rPr>
        <w:t xml:space="preserve">, </w:t>
      </w:r>
      <w:r w:rsidRPr="007C0030">
        <w:rPr>
          <w:i/>
          <w:iCs/>
          <w:lang w:val="fr-CH"/>
        </w:rPr>
        <w:t>16</w:t>
      </w:r>
      <w:r w:rsidRPr="007C0030">
        <w:rPr>
          <w:lang w:val="fr-CH"/>
        </w:rPr>
        <w:t xml:space="preserve">(2), 396–414. </w:t>
      </w:r>
      <w:r>
        <w:fldChar w:fldCharType="begin"/>
      </w:r>
      <w:r w:rsidRPr="00E85919">
        <w:rPr>
          <w:lang w:val="fr-CH"/>
          <w:rPrChange w:id="176" w:author="Jamie Cummins" w:date="2025-06-26T13:26:00Z" w16du:dateUtc="2025-06-26T11:26:00Z">
            <w:rPr/>
          </w:rPrChange>
        </w:rPr>
        <w:instrText>HYPERLINK "https://doi.org/10.1177/1745691619863798"</w:instrText>
      </w:r>
      <w:r>
        <w:fldChar w:fldCharType="separate"/>
      </w:r>
      <w:r w:rsidRPr="007C0030">
        <w:rPr>
          <w:rStyle w:val="Hyperlink"/>
          <w:lang w:val="fr-CH"/>
        </w:rPr>
        <w:t>https://doi.org/10.1177/1745691619863798</w:t>
      </w:r>
      <w:r>
        <w:fldChar w:fldCharType="end"/>
      </w:r>
    </w:p>
    <w:p w14:paraId="357B64E4" w14:textId="77777777" w:rsidR="007C0030" w:rsidRDefault="007C0030" w:rsidP="007C0030">
      <w:pPr>
        <w:ind w:hanging="480"/>
      </w:pPr>
      <w:proofErr w:type="spellStart"/>
      <w:r w:rsidRPr="007C0030">
        <w:rPr>
          <w:lang w:val="fr-CH"/>
        </w:rPr>
        <w:t>Schmukle</w:t>
      </w:r>
      <w:proofErr w:type="spellEnd"/>
      <w:r w:rsidRPr="007C0030">
        <w:rPr>
          <w:lang w:val="fr-CH"/>
        </w:rPr>
        <w:t xml:space="preserve">, S. C. (2023). </w:t>
      </w:r>
      <w:r>
        <w:rPr>
          <w:i/>
          <w:iCs/>
        </w:rPr>
        <w:t>Unbiased Confidence Intervals for Individual Scores in Psychological Testing: The Rescaled Estimated True Score (RETS) Approach</w:t>
      </w:r>
      <w:r>
        <w:t>. unpublished manuscript.</w:t>
      </w:r>
    </w:p>
    <w:p w14:paraId="59DA585E" w14:textId="77777777" w:rsidR="007C0030" w:rsidRDefault="007C0030" w:rsidP="007C0030">
      <w:pPr>
        <w:ind w:hanging="480"/>
      </w:pPr>
      <w:proofErr w:type="spellStart"/>
      <w:r w:rsidRPr="007C0030">
        <w:rPr>
          <w:lang w:val="de-CH"/>
        </w:rPr>
        <w:t>Sriram</w:t>
      </w:r>
      <w:proofErr w:type="spellEnd"/>
      <w:r w:rsidRPr="007C0030">
        <w:rPr>
          <w:lang w:val="de-CH"/>
        </w:rPr>
        <w:t xml:space="preserve">, N., &amp; Greenwald, A. G. (2009). </w:t>
      </w:r>
      <w:r>
        <w:t xml:space="preserve">The Brief Implicit Association Test. </w:t>
      </w:r>
      <w:r>
        <w:rPr>
          <w:i/>
          <w:iCs/>
        </w:rPr>
        <w:t>Experimental Psychology</w:t>
      </w:r>
      <w:r>
        <w:t xml:space="preserve">, </w:t>
      </w:r>
      <w:r>
        <w:rPr>
          <w:i/>
          <w:iCs/>
        </w:rPr>
        <w:t>56</w:t>
      </w:r>
      <w:r>
        <w:t xml:space="preserve">(4), 283–294. </w:t>
      </w:r>
      <w:hyperlink r:id="rId104" w:history="1">
        <w:r>
          <w:rPr>
            <w:rStyle w:val="Hyperlink"/>
          </w:rPr>
          <w:t>https://doi.org/10.1027/1618-3169.56.4.283</w:t>
        </w:r>
      </w:hyperlink>
    </w:p>
    <w:p w14:paraId="287CEA50" w14:textId="77777777" w:rsidR="007C0030" w:rsidRDefault="007C0030" w:rsidP="007C0030">
      <w:pPr>
        <w:ind w:hanging="480"/>
      </w:pPr>
      <w:proofErr w:type="spellStart"/>
      <w:r>
        <w:t>Streiner</w:t>
      </w:r>
      <w:proofErr w:type="spellEnd"/>
      <w:r>
        <w:t xml:space="preserve">, D. L. (2003). Starting at the Beginning: An Introduction to Coefficient Alpha and Internal Consistency. </w:t>
      </w:r>
      <w:r>
        <w:rPr>
          <w:i/>
          <w:iCs/>
        </w:rPr>
        <w:t>Journal of Personality Assessment</w:t>
      </w:r>
      <w:r>
        <w:t xml:space="preserve">, </w:t>
      </w:r>
      <w:r>
        <w:rPr>
          <w:i/>
          <w:iCs/>
        </w:rPr>
        <w:t>80</w:t>
      </w:r>
      <w:r>
        <w:t xml:space="preserve">(1), 99–103. </w:t>
      </w:r>
      <w:hyperlink r:id="rId105" w:history="1">
        <w:r>
          <w:rPr>
            <w:rStyle w:val="Hyperlink"/>
          </w:rPr>
          <w:t>https://doi.org/10.1207/S15327752JPA8001_18</w:t>
        </w:r>
      </w:hyperlink>
    </w:p>
    <w:p w14:paraId="5B35C292" w14:textId="77777777" w:rsidR="007C0030" w:rsidRDefault="007C0030" w:rsidP="007C0030">
      <w:pPr>
        <w:ind w:hanging="480"/>
      </w:pPr>
      <w:proofErr w:type="spellStart"/>
      <w:r>
        <w:t>Viechtbauer</w:t>
      </w:r>
      <w:proofErr w:type="spellEnd"/>
      <w:r>
        <w:t xml:space="preserve">, W. (2005). Bias and Efficiency of Meta-Analytic Variance Estimators in the Random-Effects Model. </w:t>
      </w:r>
      <w:r>
        <w:rPr>
          <w:i/>
          <w:iCs/>
        </w:rPr>
        <w:t>Journal of Educational and Behavioral Statistics</w:t>
      </w:r>
      <w:r>
        <w:t xml:space="preserve">, </w:t>
      </w:r>
      <w:r>
        <w:rPr>
          <w:i/>
          <w:iCs/>
        </w:rPr>
        <w:t>30</w:t>
      </w:r>
      <w:r>
        <w:t>(3), 261–293.</w:t>
      </w:r>
    </w:p>
    <w:p w14:paraId="48526ABB" w14:textId="604A28CD" w:rsidR="00520E84" w:rsidRDefault="00520E84">
      <w:pPr>
        <w:widowControl w:val="0"/>
        <w:pBdr>
          <w:top w:val="nil"/>
          <w:left w:val="nil"/>
          <w:bottom w:val="nil"/>
          <w:right w:val="nil"/>
          <w:between w:val="nil"/>
        </w:pBdr>
        <w:ind w:left="720" w:hanging="720"/>
      </w:pPr>
    </w:p>
    <w:sectPr w:rsidR="00520E84">
      <w:headerReference w:type="default" r:id="rId106"/>
      <w:footerReference w:type="default" r:id="rId10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A8812" w14:textId="77777777" w:rsidR="002F1290" w:rsidRDefault="002F1290">
      <w:pPr>
        <w:spacing w:line="240" w:lineRule="auto"/>
      </w:pPr>
      <w:r>
        <w:separator/>
      </w:r>
    </w:p>
  </w:endnote>
  <w:endnote w:type="continuationSeparator" w:id="0">
    <w:p w14:paraId="4816B75A" w14:textId="77777777" w:rsidR="002F1290" w:rsidRDefault="002F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89C" w14:textId="77777777" w:rsidR="00520E84" w:rsidRDefault="00C95C5B">
    <w:pPr>
      <w:jc w:val="center"/>
    </w:pPr>
    <w:r>
      <w:fldChar w:fldCharType="begin"/>
    </w:r>
    <w:r>
      <w:instrText>PAGE</w:instrText>
    </w:r>
    <w:r>
      <w:fldChar w:fldCharType="separate"/>
    </w:r>
    <w:r w:rsidR="002870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4E2AA" w14:textId="77777777" w:rsidR="002F1290" w:rsidRDefault="002F1290">
      <w:pPr>
        <w:spacing w:line="240" w:lineRule="auto"/>
      </w:pPr>
      <w:r>
        <w:separator/>
      </w:r>
    </w:p>
  </w:footnote>
  <w:footnote w:type="continuationSeparator" w:id="0">
    <w:p w14:paraId="6CC717FE" w14:textId="77777777" w:rsidR="002F1290" w:rsidRDefault="002F1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7B6F" w14:textId="77777777" w:rsidR="00520E84" w:rsidRDefault="00520E84">
    <w:pPr>
      <w:ind w:firstLine="72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84"/>
    <w:rsid w:val="00040003"/>
    <w:rsid w:val="000A0A85"/>
    <w:rsid w:val="001A3BC4"/>
    <w:rsid w:val="001B0759"/>
    <w:rsid w:val="00203BEA"/>
    <w:rsid w:val="002573C8"/>
    <w:rsid w:val="002870A7"/>
    <w:rsid w:val="002E4397"/>
    <w:rsid w:val="002E6B8F"/>
    <w:rsid w:val="002F1290"/>
    <w:rsid w:val="002F28A7"/>
    <w:rsid w:val="00346908"/>
    <w:rsid w:val="003501C9"/>
    <w:rsid w:val="00420855"/>
    <w:rsid w:val="00434C6E"/>
    <w:rsid w:val="00520E84"/>
    <w:rsid w:val="00620783"/>
    <w:rsid w:val="006207FA"/>
    <w:rsid w:val="00651604"/>
    <w:rsid w:val="006E48E9"/>
    <w:rsid w:val="007459BC"/>
    <w:rsid w:val="0078048D"/>
    <w:rsid w:val="007C0030"/>
    <w:rsid w:val="008330CF"/>
    <w:rsid w:val="008C29F4"/>
    <w:rsid w:val="00A455D9"/>
    <w:rsid w:val="00A908A4"/>
    <w:rsid w:val="00AF6D05"/>
    <w:rsid w:val="00B72486"/>
    <w:rsid w:val="00B757B8"/>
    <w:rsid w:val="00BE741A"/>
    <w:rsid w:val="00C117D0"/>
    <w:rsid w:val="00C50926"/>
    <w:rsid w:val="00C95C5B"/>
    <w:rsid w:val="00D47145"/>
    <w:rsid w:val="00D6391B"/>
    <w:rsid w:val="00DF5117"/>
    <w:rsid w:val="00E27CB5"/>
    <w:rsid w:val="00E50866"/>
    <w:rsid w:val="00E85919"/>
    <w:rsid w:val="00F5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6235"/>
  <w15:docId w15:val="{24B4C086-99FC-314C-8597-EE85EB1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870A7"/>
    <w:pPr>
      <w:spacing w:line="240" w:lineRule="auto"/>
    </w:pPr>
  </w:style>
  <w:style w:type="character" w:styleId="Hyperlink">
    <w:name w:val="Hyperlink"/>
    <w:basedOn w:val="DefaultParagraphFont"/>
    <w:uiPriority w:val="99"/>
    <w:unhideWhenUsed/>
    <w:rsid w:val="00C95C5B"/>
    <w:rPr>
      <w:color w:val="0000FF" w:themeColor="hyperlink"/>
      <w:u w:val="single"/>
    </w:rPr>
  </w:style>
  <w:style w:type="character" w:styleId="UnresolvedMention">
    <w:name w:val="Unresolved Mention"/>
    <w:basedOn w:val="DefaultParagraphFont"/>
    <w:uiPriority w:val="99"/>
    <w:semiHidden/>
    <w:unhideWhenUsed/>
    <w:rsid w:val="00C95C5B"/>
    <w:rPr>
      <w:color w:val="605E5C"/>
      <w:shd w:val="clear" w:color="auto" w:fill="E1DFDD"/>
    </w:rPr>
  </w:style>
  <w:style w:type="paragraph" w:styleId="Bibliography">
    <w:name w:val="Bibliography"/>
    <w:basedOn w:val="Normal"/>
    <w:next w:val="Normal"/>
    <w:uiPriority w:val="37"/>
    <w:unhideWhenUsed/>
    <w:rsid w:val="00C95C5B"/>
    <w:pPr>
      <w:ind w:left="720" w:hanging="720"/>
    </w:pPr>
  </w:style>
  <w:style w:type="character" w:styleId="FollowedHyperlink">
    <w:name w:val="FollowedHyperlink"/>
    <w:basedOn w:val="DefaultParagraphFont"/>
    <w:uiPriority w:val="99"/>
    <w:semiHidden/>
    <w:unhideWhenUsed/>
    <w:rsid w:val="002F2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6354">
      <w:bodyDiv w:val="1"/>
      <w:marLeft w:val="0"/>
      <w:marRight w:val="0"/>
      <w:marTop w:val="0"/>
      <w:marBottom w:val="0"/>
      <w:divBdr>
        <w:top w:val="none" w:sz="0" w:space="0" w:color="auto"/>
        <w:left w:val="none" w:sz="0" w:space="0" w:color="auto"/>
        <w:bottom w:val="none" w:sz="0" w:space="0" w:color="auto"/>
        <w:right w:val="none" w:sz="0" w:space="0" w:color="auto"/>
      </w:divBdr>
      <w:divsChild>
        <w:div w:id="1806392053">
          <w:marLeft w:val="480"/>
          <w:marRight w:val="0"/>
          <w:marTop w:val="0"/>
          <w:marBottom w:val="0"/>
          <w:divBdr>
            <w:top w:val="none" w:sz="0" w:space="0" w:color="auto"/>
            <w:left w:val="none" w:sz="0" w:space="0" w:color="auto"/>
            <w:bottom w:val="none" w:sz="0" w:space="0" w:color="auto"/>
            <w:right w:val="none" w:sz="0" w:space="0" w:color="auto"/>
          </w:divBdr>
          <w:divsChild>
            <w:div w:id="1091119019">
              <w:marLeft w:val="0"/>
              <w:marRight w:val="0"/>
              <w:marTop w:val="0"/>
              <w:marBottom w:val="0"/>
              <w:divBdr>
                <w:top w:val="none" w:sz="0" w:space="0" w:color="auto"/>
                <w:left w:val="none" w:sz="0" w:space="0" w:color="auto"/>
                <w:bottom w:val="none" w:sz="0" w:space="0" w:color="auto"/>
                <w:right w:val="none" w:sz="0" w:space="0" w:color="auto"/>
              </w:divBdr>
            </w:div>
            <w:div w:id="1300644537">
              <w:marLeft w:val="0"/>
              <w:marRight w:val="0"/>
              <w:marTop w:val="0"/>
              <w:marBottom w:val="0"/>
              <w:divBdr>
                <w:top w:val="none" w:sz="0" w:space="0" w:color="auto"/>
                <w:left w:val="none" w:sz="0" w:space="0" w:color="auto"/>
                <w:bottom w:val="none" w:sz="0" w:space="0" w:color="auto"/>
                <w:right w:val="none" w:sz="0" w:space="0" w:color="auto"/>
              </w:divBdr>
            </w:div>
            <w:div w:id="1296136297">
              <w:marLeft w:val="0"/>
              <w:marRight w:val="0"/>
              <w:marTop w:val="0"/>
              <w:marBottom w:val="0"/>
              <w:divBdr>
                <w:top w:val="none" w:sz="0" w:space="0" w:color="auto"/>
                <w:left w:val="none" w:sz="0" w:space="0" w:color="auto"/>
                <w:bottom w:val="none" w:sz="0" w:space="0" w:color="auto"/>
                <w:right w:val="none" w:sz="0" w:space="0" w:color="auto"/>
              </w:divBdr>
            </w:div>
            <w:div w:id="168830953">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925916450">
              <w:marLeft w:val="0"/>
              <w:marRight w:val="0"/>
              <w:marTop w:val="0"/>
              <w:marBottom w:val="0"/>
              <w:divBdr>
                <w:top w:val="none" w:sz="0" w:space="0" w:color="auto"/>
                <w:left w:val="none" w:sz="0" w:space="0" w:color="auto"/>
                <w:bottom w:val="none" w:sz="0" w:space="0" w:color="auto"/>
                <w:right w:val="none" w:sz="0" w:space="0" w:color="auto"/>
              </w:divBdr>
            </w:div>
            <w:div w:id="1167017800">
              <w:marLeft w:val="0"/>
              <w:marRight w:val="0"/>
              <w:marTop w:val="0"/>
              <w:marBottom w:val="0"/>
              <w:divBdr>
                <w:top w:val="none" w:sz="0" w:space="0" w:color="auto"/>
                <w:left w:val="none" w:sz="0" w:space="0" w:color="auto"/>
                <w:bottom w:val="none" w:sz="0" w:space="0" w:color="auto"/>
                <w:right w:val="none" w:sz="0" w:space="0" w:color="auto"/>
              </w:divBdr>
            </w:div>
            <w:div w:id="1069888891">
              <w:marLeft w:val="0"/>
              <w:marRight w:val="0"/>
              <w:marTop w:val="0"/>
              <w:marBottom w:val="0"/>
              <w:divBdr>
                <w:top w:val="none" w:sz="0" w:space="0" w:color="auto"/>
                <w:left w:val="none" w:sz="0" w:space="0" w:color="auto"/>
                <w:bottom w:val="none" w:sz="0" w:space="0" w:color="auto"/>
                <w:right w:val="none" w:sz="0" w:space="0" w:color="auto"/>
              </w:divBdr>
            </w:div>
            <w:div w:id="1417357650">
              <w:marLeft w:val="0"/>
              <w:marRight w:val="0"/>
              <w:marTop w:val="0"/>
              <w:marBottom w:val="0"/>
              <w:divBdr>
                <w:top w:val="none" w:sz="0" w:space="0" w:color="auto"/>
                <w:left w:val="none" w:sz="0" w:space="0" w:color="auto"/>
                <w:bottom w:val="none" w:sz="0" w:space="0" w:color="auto"/>
                <w:right w:val="none" w:sz="0" w:space="0" w:color="auto"/>
              </w:divBdr>
            </w:div>
            <w:div w:id="1247422759">
              <w:marLeft w:val="0"/>
              <w:marRight w:val="0"/>
              <w:marTop w:val="0"/>
              <w:marBottom w:val="0"/>
              <w:divBdr>
                <w:top w:val="none" w:sz="0" w:space="0" w:color="auto"/>
                <w:left w:val="none" w:sz="0" w:space="0" w:color="auto"/>
                <w:bottom w:val="none" w:sz="0" w:space="0" w:color="auto"/>
                <w:right w:val="none" w:sz="0" w:space="0" w:color="auto"/>
              </w:divBdr>
            </w:div>
            <w:div w:id="1560242084">
              <w:marLeft w:val="0"/>
              <w:marRight w:val="0"/>
              <w:marTop w:val="0"/>
              <w:marBottom w:val="0"/>
              <w:divBdr>
                <w:top w:val="none" w:sz="0" w:space="0" w:color="auto"/>
                <w:left w:val="none" w:sz="0" w:space="0" w:color="auto"/>
                <w:bottom w:val="none" w:sz="0" w:space="0" w:color="auto"/>
                <w:right w:val="none" w:sz="0" w:space="0" w:color="auto"/>
              </w:divBdr>
            </w:div>
            <w:div w:id="644316623">
              <w:marLeft w:val="0"/>
              <w:marRight w:val="0"/>
              <w:marTop w:val="0"/>
              <w:marBottom w:val="0"/>
              <w:divBdr>
                <w:top w:val="none" w:sz="0" w:space="0" w:color="auto"/>
                <w:left w:val="none" w:sz="0" w:space="0" w:color="auto"/>
                <w:bottom w:val="none" w:sz="0" w:space="0" w:color="auto"/>
                <w:right w:val="none" w:sz="0" w:space="0" w:color="auto"/>
              </w:divBdr>
            </w:div>
            <w:div w:id="269895179">
              <w:marLeft w:val="0"/>
              <w:marRight w:val="0"/>
              <w:marTop w:val="0"/>
              <w:marBottom w:val="0"/>
              <w:divBdr>
                <w:top w:val="none" w:sz="0" w:space="0" w:color="auto"/>
                <w:left w:val="none" w:sz="0" w:space="0" w:color="auto"/>
                <w:bottom w:val="none" w:sz="0" w:space="0" w:color="auto"/>
                <w:right w:val="none" w:sz="0" w:space="0" w:color="auto"/>
              </w:divBdr>
            </w:div>
            <w:div w:id="1076627200">
              <w:marLeft w:val="0"/>
              <w:marRight w:val="0"/>
              <w:marTop w:val="0"/>
              <w:marBottom w:val="0"/>
              <w:divBdr>
                <w:top w:val="none" w:sz="0" w:space="0" w:color="auto"/>
                <w:left w:val="none" w:sz="0" w:space="0" w:color="auto"/>
                <w:bottom w:val="none" w:sz="0" w:space="0" w:color="auto"/>
                <w:right w:val="none" w:sz="0" w:space="0" w:color="auto"/>
              </w:divBdr>
            </w:div>
            <w:div w:id="43875948">
              <w:marLeft w:val="0"/>
              <w:marRight w:val="0"/>
              <w:marTop w:val="0"/>
              <w:marBottom w:val="0"/>
              <w:divBdr>
                <w:top w:val="none" w:sz="0" w:space="0" w:color="auto"/>
                <w:left w:val="none" w:sz="0" w:space="0" w:color="auto"/>
                <w:bottom w:val="none" w:sz="0" w:space="0" w:color="auto"/>
                <w:right w:val="none" w:sz="0" w:space="0" w:color="auto"/>
              </w:divBdr>
            </w:div>
            <w:div w:id="384259656">
              <w:marLeft w:val="0"/>
              <w:marRight w:val="0"/>
              <w:marTop w:val="0"/>
              <w:marBottom w:val="0"/>
              <w:divBdr>
                <w:top w:val="none" w:sz="0" w:space="0" w:color="auto"/>
                <w:left w:val="none" w:sz="0" w:space="0" w:color="auto"/>
                <w:bottom w:val="none" w:sz="0" w:space="0" w:color="auto"/>
                <w:right w:val="none" w:sz="0" w:space="0" w:color="auto"/>
              </w:divBdr>
            </w:div>
            <w:div w:id="643848949">
              <w:marLeft w:val="0"/>
              <w:marRight w:val="0"/>
              <w:marTop w:val="0"/>
              <w:marBottom w:val="0"/>
              <w:divBdr>
                <w:top w:val="none" w:sz="0" w:space="0" w:color="auto"/>
                <w:left w:val="none" w:sz="0" w:space="0" w:color="auto"/>
                <w:bottom w:val="none" w:sz="0" w:space="0" w:color="auto"/>
                <w:right w:val="none" w:sz="0" w:space="0" w:color="auto"/>
              </w:divBdr>
            </w:div>
            <w:div w:id="247812971">
              <w:marLeft w:val="0"/>
              <w:marRight w:val="0"/>
              <w:marTop w:val="0"/>
              <w:marBottom w:val="0"/>
              <w:divBdr>
                <w:top w:val="none" w:sz="0" w:space="0" w:color="auto"/>
                <w:left w:val="none" w:sz="0" w:space="0" w:color="auto"/>
                <w:bottom w:val="none" w:sz="0" w:space="0" w:color="auto"/>
                <w:right w:val="none" w:sz="0" w:space="0" w:color="auto"/>
              </w:divBdr>
            </w:div>
            <w:div w:id="1119839008">
              <w:marLeft w:val="0"/>
              <w:marRight w:val="0"/>
              <w:marTop w:val="0"/>
              <w:marBottom w:val="0"/>
              <w:divBdr>
                <w:top w:val="none" w:sz="0" w:space="0" w:color="auto"/>
                <w:left w:val="none" w:sz="0" w:space="0" w:color="auto"/>
                <w:bottom w:val="none" w:sz="0" w:space="0" w:color="auto"/>
                <w:right w:val="none" w:sz="0" w:space="0" w:color="auto"/>
              </w:divBdr>
            </w:div>
            <w:div w:id="1987004314">
              <w:marLeft w:val="0"/>
              <w:marRight w:val="0"/>
              <w:marTop w:val="0"/>
              <w:marBottom w:val="0"/>
              <w:divBdr>
                <w:top w:val="none" w:sz="0" w:space="0" w:color="auto"/>
                <w:left w:val="none" w:sz="0" w:space="0" w:color="auto"/>
                <w:bottom w:val="none" w:sz="0" w:space="0" w:color="auto"/>
                <w:right w:val="none" w:sz="0" w:space="0" w:color="auto"/>
              </w:divBdr>
            </w:div>
            <w:div w:id="1814903902">
              <w:marLeft w:val="0"/>
              <w:marRight w:val="0"/>
              <w:marTop w:val="0"/>
              <w:marBottom w:val="0"/>
              <w:divBdr>
                <w:top w:val="none" w:sz="0" w:space="0" w:color="auto"/>
                <w:left w:val="none" w:sz="0" w:space="0" w:color="auto"/>
                <w:bottom w:val="none" w:sz="0" w:space="0" w:color="auto"/>
                <w:right w:val="none" w:sz="0" w:space="0" w:color="auto"/>
              </w:divBdr>
            </w:div>
            <w:div w:id="230391550">
              <w:marLeft w:val="0"/>
              <w:marRight w:val="0"/>
              <w:marTop w:val="0"/>
              <w:marBottom w:val="0"/>
              <w:divBdr>
                <w:top w:val="none" w:sz="0" w:space="0" w:color="auto"/>
                <w:left w:val="none" w:sz="0" w:space="0" w:color="auto"/>
                <w:bottom w:val="none" w:sz="0" w:space="0" w:color="auto"/>
                <w:right w:val="none" w:sz="0" w:space="0" w:color="auto"/>
              </w:divBdr>
            </w:div>
            <w:div w:id="2085028131">
              <w:marLeft w:val="0"/>
              <w:marRight w:val="0"/>
              <w:marTop w:val="0"/>
              <w:marBottom w:val="0"/>
              <w:divBdr>
                <w:top w:val="none" w:sz="0" w:space="0" w:color="auto"/>
                <w:left w:val="none" w:sz="0" w:space="0" w:color="auto"/>
                <w:bottom w:val="none" w:sz="0" w:space="0" w:color="auto"/>
                <w:right w:val="none" w:sz="0" w:space="0" w:color="auto"/>
              </w:divBdr>
            </w:div>
            <w:div w:id="905650460">
              <w:marLeft w:val="0"/>
              <w:marRight w:val="0"/>
              <w:marTop w:val="0"/>
              <w:marBottom w:val="0"/>
              <w:divBdr>
                <w:top w:val="none" w:sz="0" w:space="0" w:color="auto"/>
                <w:left w:val="none" w:sz="0" w:space="0" w:color="auto"/>
                <w:bottom w:val="none" w:sz="0" w:space="0" w:color="auto"/>
                <w:right w:val="none" w:sz="0" w:space="0" w:color="auto"/>
              </w:divBdr>
            </w:div>
            <w:div w:id="1402175288">
              <w:marLeft w:val="0"/>
              <w:marRight w:val="0"/>
              <w:marTop w:val="0"/>
              <w:marBottom w:val="0"/>
              <w:divBdr>
                <w:top w:val="none" w:sz="0" w:space="0" w:color="auto"/>
                <w:left w:val="none" w:sz="0" w:space="0" w:color="auto"/>
                <w:bottom w:val="none" w:sz="0" w:space="0" w:color="auto"/>
                <w:right w:val="none" w:sz="0" w:space="0" w:color="auto"/>
              </w:divBdr>
            </w:div>
            <w:div w:id="761145273">
              <w:marLeft w:val="0"/>
              <w:marRight w:val="0"/>
              <w:marTop w:val="0"/>
              <w:marBottom w:val="0"/>
              <w:divBdr>
                <w:top w:val="none" w:sz="0" w:space="0" w:color="auto"/>
                <w:left w:val="none" w:sz="0" w:space="0" w:color="auto"/>
                <w:bottom w:val="none" w:sz="0" w:space="0" w:color="auto"/>
                <w:right w:val="none" w:sz="0" w:space="0" w:color="auto"/>
              </w:divBdr>
            </w:div>
            <w:div w:id="2031182334">
              <w:marLeft w:val="0"/>
              <w:marRight w:val="0"/>
              <w:marTop w:val="0"/>
              <w:marBottom w:val="0"/>
              <w:divBdr>
                <w:top w:val="none" w:sz="0" w:space="0" w:color="auto"/>
                <w:left w:val="none" w:sz="0" w:space="0" w:color="auto"/>
                <w:bottom w:val="none" w:sz="0" w:space="0" w:color="auto"/>
                <w:right w:val="none" w:sz="0" w:space="0" w:color="auto"/>
              </w:divBdr>
            </w:div>
            <w:div w:id="1622571006">
              <w:marLeft w:val="0"/>
              <w:marRight w:val="0"/>
              <w:marTop w:val="0"/>
              <w:marBottom w:val="0"/>
              <w:divBdr>
                <w:top w:val="none" w:sz="0" w:space="0" w:color="auto"/>
                <w:left w:val="none" w:sz="0" w:space="0" w:color="auto"/>
                <w:bottom w:val="none" w:sz="0" w:space="0" w:color="auto"/>
                <w:right w:val="none" w:sz="0" w:space="0" w:color="auto"/>
              </w:divBdr>
            </w:div>
            <w:div w:id="1949045085">
              <w:marLeft w:val="0"/>
              <w:marRight w:val="0"/>
              <w:marTop w:val="0"/>
              <w:marBottom w:val="0"/>
              <w:divBdr>
                <w:top w:val="none" w:sz="0" w:space="0" w:color="auto"/>
                <w:left w:val="none" w:sz="0" w:space="0" w:color="auto"/>
                <w:bottom w:val="none" w:sz="0" w:space="0" w:color="auto"/>
                <w:right w:val="none" w:sz="0" w:space="0" w:color="auto"/>
              </w:divBdr>
            </w:div>
            <w:div w:id="509178406">
              <w:marLeft w:val="0"/>
              <w:marRight w:val="0"/>
              <w:marTop w:val="0"/>
              <w:marBottom w:val="0"/>
              <w:divBdr>
                <w:top w:val="none" w:sz="0" w:space="0" w:color="auto"/>
                <w:left w:val="none" w:sz="0" w:space="0" w:color="auto"/>
                <w:bottom w:val="none" w:sz="0" w:space="0" w:color="auto"/>
                <w:right w:val="none" w:sz="0" w:space="0" w:color="auto"/>
              </w:divBdr>
            </w:div>
            <w:div w:id="1260137259">
              <w:marLeft w:val="0"/>
              <w:marRight w:val="0"/>
              <w:marTop w:val="0"/>
              <w:marBottom w:val="0"/>
              <w:divBdr>
                <w:top w:val="none" w:sz="0" w:space="0" w:color="auto"/>
                <w:left w:val="none" w:sz="0" w:space="0" w:color="auto"/>
                <w:bottom w:val="none" w:sz="0" w:space="0" w:color="auto"/>
                <w:right w:val="none" w:sz="0" w:space="0" w:color="auto"/>
              </w:divBdr>
            </w:div>
            <w:div w:id="530075229">
              <w:marLeft w:val="0"/>
              <w:marRight w:val="0"/>
              <w:marTop w:val="0"/>
              <w:marBottom w:val="0"/>
              <w:divBdr>
                <w:top w:val="none" w:sz="0" w:space="0" w:color="auto"/>
                <w:left w:val="none" w:sz="0" w:space="0" w:color="auto"/>
                <w:bottom w:val="none" w:sz="0" w:space="0" w:color="auto"/>
                <w:right w:val="none" w:sz="0" w:space="0" w:color="auto"/>
              </w:divBdr>
            </w:div>
            <w:div w:id="1892615899">
              <w:marLeft w:val="0"/>
              <w:marRight w:val="0"/>
              <w:marTop w:val="0"/>
              <w:marBottom w:val="0"/>
              <w:divBdr>
                <w:top w:val="none" w:sz="0" w:space="0" w:color="auto"/>
                <w:left w:val="none" w:sz="0" w:space="0" w:color="auto"/>
                <w:bottom w:val="none" w:sz="0" w:space="0" w:color="auto"/>
                <w:right w:val="none" w:sz="0" w:space="0" w:color="auto"/>
              </w:divBdr>
            </w:div>
            <w:div w:id="2070222370">
              <w:marLeft w:val="0"/>
              <w:marRight w:val="0"/>
              <w:marTop w:val="0"/>
              <w:marBottom w:val="0"/>
              <w:divBdr>
                <w:top w:val="none" w:sz="0" w:space="0" w:color="auto"/>
                <w:left w:val="none" w:sz="0" w:space="0" w:color="auto"/>
                <w:bottom w:val="none" w:sz="0" w:space="0" w:color="auto"/>
                <w:right w:val="none" w:sz="0" w:space="0" w:color="auto"/>
              </w:divBdr>
            </w:div>
            <w:div w:id="461505788">
              <w:marLeft w:val="0"/>
              <w:marRight w:val="0"/>
              <w:marTop w:val="0"/>
              <w:marBottom w:val="0"/>
              <w:divBdr>
                <w:top w:val="none" w:sz="0" w:space="0" w:color="auto"/>
                <w:left w:val="none" w:sz="0" w:space="0" w:color="auto"/>
                <w:bottom w:val="none" w:sz="0" w:space="0" w:color="auto"/>
                <w:right w:val="none" w:sz="0" w:space="0" w:color="auto"/>
              </w:divBdr>
            </w:div>
            <w:div w:id="993223619">
              <w:marLeft w:val="0"/>
              <w:marRight w:val="0"/>
              <w:marTop w:val="0"/>
              <w:marBottom w:val="0"/>
              <w:divBdr>
                <w:top w:val="none" w:sz="0" w:space="0" w:color="auto"/>
                <w:left w:val="none" w:sz="0" w:space="0" w:color="auto"/>
                <w:bottom w:val="none" w:sz="0" w:space="0" w:color="auto"/>
                <w:right w:val="none" w:sz="0" w:space="0" w:color="auto"/>
              </w:divBdr>
            </w:div>
            <w:div w:id="1695305095">
              <w:marLeft w:val="0"/>
              <w:marRight w:val="0"/>
              <w:marTop w:val="0"/>
              <w:marBottom w:val="0"/>
              <w:divBdr>
                <w:top w:val="none" w:sz="0" w:space="0" w:color="auto"/>
                <w:left w:val="none" w:sz="0" w:space="0" w:color="auto"/>
                <w:bottom w:val="none" w:sz="0" w:space="0" w:color="auto"/>
                <w:right w:val="none" w:sz="0" w:space="0" w:color="auto"/>
              </w:divBdr>
            </w:div>
            <w:div w:id="1621952764">
              <w:marLeft w:val="0"/>
              <w:marRight w:val="0"/>
              <w:marTop w:val="0"/>
              <w:marBottom w:val="0"/>
              <w:divBdr>
                <w:top w:val="none" w:sz="0" w:space="0" w:color="auto"/>
                <w:left w:val="none" w:sz="0" w:space="0" w:color="auto"/>
                <w:bottom w:val="none" w:sz="0" w:space="0" w:color="auto"/>
                <w:right w:val="none" w:sz="0" w:space="0" w:color="auto"/>
              </w:divBdr>
            </w:div>
            <w:div w:id="971637439">
              <w:marLeft w:val="0"/>
              <w:marRight w:val="0"/>
              <w:marTop w:val="0"/>
              <w:marBottom w:val="0"/>
              <w:divBdr>
                <w:top w:val="none" w:sz="0" w:space="0" w:color="auto"/>
                <w:left w:val="none" w:sz="0" w:space="0" w:color="auto"/>
                <w:bottom w:val="none" w:sz="0" w:space="0" w:color="auto"/>
                <w:right w:val="none" w:sz="0" w:space="0" w:color="auto"/>
              </w:divBdr>
            </w:div>
            <w:div w:id="1569922218">
              <w:marLeft w:val="0"/>
              <w:marRight w:val="0"/>
              <w:marTop w:val="0"/>
              <w:marBottom w:val="0"/>
              <w:divBdr>
                <w:top w:val="none" w:sz="0" w:space="0" w:color="auto"/>
                <w:left w:val="none" w:sz="0" w:space="0" w:color="auto"/>
                <w:bottom w:val="none" w:sz="0" w:space="0" w:color="auto"/>
                <w:right w:val="none" w:sz="0" w:space="0" w:color="auto"/>
              </w:divBdr>
            </w:div>
            <w:div w:id="700787954">
              <w:marLeft w:val="0"/>
              <w:marRight w:val="0"/>
              <w:marTop w:val="0"/>
              <w:marBottom w:val="0"/>
              <w:divBdr>
                <w:top w:val="none" w:sz="0" w:space="0" w:color="auto"/>
                <w:left w:val="none" w:sz="0" w:space="0" w:color="auto"/>
                <w:bottom w:val="none" w:sz="0" w:space="0" w:color="auto"/>
                <w:right w:val="none" w:sz="0" w:space="0" w:color="auto"/>
              </w:divBdr>
            </w:div>
            <w:div w:id="1454590011">
              <w:marLeft w:val="0"/>
              <w:marRight w:val="0"/>
              <w:marTop w:val="0"/>
              <w:marBottom w:val="0"/>
              <w:divBdr>
                <w:top w:val="none" w:sz="0" w:space="0" w:color="auto"/>
                <w:left w:val="none" w:sz="0" w:space="0" w:color="auto"/>
                <w:bottom w:val="none" w:sz="0" w:space="0" w:color="auto"/>
                <w:right w:val="none" w:sz="0" w:space="0" w:color="auto"/>
              </w:divBdr>
            </w:div>
            <w:div w:id="449588380">
              <w:marLeft w:val="0"/>
              <w:marRight w:val="0"/>
              <w:marTop w:val="0"/>
              <w:marBottom w:val="0"/>
              <w:divBdr>
                <w:top w:val="none" w:sz="0" w:space="0" w:color="auto"/>
                <w:left w:val="none" w:sz="0" w:space="0" w:color="auto"/>
                <w:bottom w:val="none" w:sz="0" w:space="0" w:color="auto"/>
                <w:right w:val="none" w:sz="0" w:space="0" w:color="auto"/>
              </w:divBdr>
            </w:div>
            <w:div w:id="1720979864">
              <w:marLeft w:val="0"/>
              <w:marRight w:val="0"/>
              <w:marTop w:val="0"/>
              <w:marBottom w:val="0"/>
              <w:divBdr>
                <w:top w:val="none" w:sz="0" w:space="0" w:color="auto"/>
                <w:left w:val="none" w:sz="0" w:space="0" w:color="auto"/>
                <w:bottom w:val="none" w:sz="0" w:space="0" w:color="auto"/>
                <w:right w:val="none" w:sz="0" w:space="0" w:color="auto"/>
              </w:divBdr>
            </w:div>
            <w:div w:id="86851116">
              <w:marLeft w:val="0"/>
              <w:marRight w:val="0"/>
              <w:marTop w:val="0"/>
              <w:marBottom w:val="0"/>
              <w:divBdr>
                <w:top w:val="none" w:sz="0" w:space="0" w:color="auto"/>
                <w:left w:val="none" w:sz="0" w:space="0" w:color="auto"/>
                <w:bottom w:val="none" w:sz="0" w:space="0" w:color="auto"/>
                <w:right w:val="none" w:sz="0" w:space="0" w:color="auto"/>
              </w:divBdr>
            </w:div>
            <w:div w:id="841091805">
              <w:marLeft w:val="0"/>
              <w:marRight w:val="0"/>
              <w:marTop w:val="0"/>
              <w:marBottom w:val="0"/>
              <w:divBdr>
                <w:top w:val="none" w:sz="0" w:space="0" w:color="auto"/>
                <w:left w:val="none" w:sz="0" w:space="0" w:color="auto"/>
                <w:bottom w:val="none" w:sz="0" w:space="0" w:color="auto"/>
                <w:right w:val="none" w:sz="0" w:space="0" w:color="auto"/>
              </w:divBdr>
            </w:div>
            <w:div w:id="1066606949">
              <w:marLeft w:val="0"/>
              <w:marRight w:val="0"/>
              <w:marTop w:val="0"/>
              <w:marBottom w:val="0"/>
              <w:divBdr>
                <w:top w:val="none" w:sz="0" w:space="0" w:color="auto"/>
                <w:left w:val="none" w:sz="0" w:space="0" w:color="auto"/>
                <w:bottom w:val="none" w:sz="0" w:space="0" w:color="auto"/>
                <w:right w:val="none" w:sz="0" w:space="0" w:color="auto"/>
              </w:divBdr>
            </w:div>
            <w:div w:id="747075286">
              <w:marLeft w:val="0"/>
              <w:marRight w:val="0"/>
              <w:marTop w:val="0"/>
              <w:marBottom w:val="0"/>
              <w:divBdr>
                <w:top w:val="none" w:sz="0" w:space="0" w:color="auto"/>
                <w:left w:val="none" w:sz="0" w:space="0" w:color="auto"/>
                <w:bottom w:val="none" w:sz="0" w:space="0" w:color="auto"/>
                <w:right w:val="none" w:sz="0" w:space="0" w:color="auto"/>
              </w:divBdr>
            </w:div>
            <w:div w:id="3301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7354">
      <w:bodyDiv w:val="1"/>
      <w:marLeft w:val="0"/>
      <w:marRight w:val="0"/>
      <w:marTop w:val="0"/>
      <w:marBottom w:val="0"/>
      <w:divBdr>
        <w:top w:val="none" w:sz="0" w:space="0" w:color="auto"/>
        <w:left w:val="none" w:sz="0" w:space="0" w:color="auto"/>
        <w:bottom w:val="none" w:sz="0" w:space="0" w:color="auto"/>
        <w:right w:val="none" w:sz="0" w:space="0" w:color="auto"/>
      </w:divBdr>
    </w:div>
    <w:div w:id="425461693">
      <w:bodyDiv w:val="1"/>
      <w:marLeft w:val="0"/>
      <w:marRight w:val="0"/>
      <w:marTop w:val="0"/>
      <w:marBottom w:val="0"/>
      <w:divBdr>
        <w:top w:val="none" w:sz="0" w:space="0" w:color="auto"/>
        <w:left w:val="none" w:sz="0" w:space="0" w:color="auto"/>
        <w:bottom w:val="none" w:sz="0" w:space="0" w:color="auto"/>
        <w:right w:val="none" w:sz="0" w:space="0" w:color="auto"/>
      </w:divBdr>
      <w:divsChild>
        <w:div w:id="586962871">
          <w:marLeft w:val="480"/>
          <w:marRight w:val="0"/>
          <w:marTop w:val="0"/>
          <w:marBottom w:val="0"/>
          <w:divBdr>
            <w:top w:val="none" w:sz="0" w:space="0" w:color="auto"/>
            <w:left w:val="none" w:sz="0" w:space="0" w:color="auto"/>
            <w:bottom w:val="none" w:sz="0" w:space="0" w:color="auto"/>
            <w:right w:val="none" w:sz="0" w:space="0" w:color="auto"/>
          </w:divBdr>
          <w:divsChild>
            <w:div w:id="1359044365">
              <w:marLeft w:val="0"/>
              <w:marRight w:val="0"/>
              <w:marTop w:val="0"/>
              <w:marBottom w:val="0"/>
              <w:divBdr>
                <w:top w:val="none" w:sz="0" w:space="0" w:color="auto"/>
                <w:left w:val="none" w:sz="0" w:space="0" w:color="auto"/>
                <w:bottom w:val="none" w:sz="0" w:space="0" w:color="auto"/>
                <w:right w:val="none" w:sz="0" w:space="0" w:color="auto"/>
              </w:divBdr>
            </w:div>
            <w:div w:id="515533291">
              <w:marLeft w:val="0"/>
              <w:marRight w:val="0"/>
              <w:marTop w:val="0"/>
              <w:marBottom w:val="0"/>
              <w:divBdr>
                <w:top w:val="none" w:sz="0" w:space="0" w:color="auto"/>
                <w:left w:val="none" w:sz="0" w:space="0" w:color="auto"/>
                <w:bottom w:val="none" w:sz="0" w:space="0" w:color="auto"/>
                <w:right w:val="none" w:sz="0" w:space="0" w:color="auto"/>
              </w:divBdr>
            </w:div>
            <w:div w:id="299656097">
              <w:marLeft w:val="0"/>
              <w:marRight w:val="0"/>
              <w:marTop w:val="0"/>
              <w:marBottom w:val="0"/>
              <w:divBdr>
                <w:top w:val="none" w:sz="0" w:space="0" w:color="auto"/>
                <w:left w:val="none" w:sz="0" w:space="0" w:color="auto"/>
                <w:bottom w:val="none" w:sz="0" w:space="0" w:color="auto"/>
                <w:right w:val="none" w:sz="0" w:space="0" w:color="auto"/>
              </w:divBdr>
            </w:div>
            <w:div w:id="830100201">
              <w:marLeft w:val="0"/>
              <w:marRight w:val="0"/>
              <w:marTop w:val="0"/>
              <w:marBottom w:val="0"/>
              <w:divBdr>
                <w:top w:val="none" w:sz="0" w:space="0" w:color="auto"/>
                <w:left w:val="none" w:sz="0" w:space="0" w:color="auto"/>
                <w:bottom w:val="none" w:sz="0" w:space="0" w:color="auto"/>
                <w:right w:val="none" w:sz="0" w:space="0" w:color="auto"/>
              </w:divBdr>
            </w:div>
            <w:div w:id="1195264068">
              <w:marLeft w:val="0"/>
              <w:marRight w:val="0"/>
              <w:marTop w:val="0"/>
              <w:marBottom w:val="0"/>
              <w:divBdr>
                <w:top w:val="none" w:sz="0" w:space="0" w:color="auto"/>
                <w:left w:val="none" w:sz="0" w:space="0" w:color="auto"/>
                <w:bottom w:val="none" w:sz="0" w:space="0" w:color="auto"/>
                <w:right w:val="none" w:sz="0" w:space="0" w:color="auto"/>
              </w:divBdr>
            </w:div>
            <w:div w:id="1685093235">
              <w:marLeft w:val="0"/>
              <w:marRight w:val="0"/>
              <w:marTop w:val="0"/>
              <w:marBottom w:val="0"/>
              <w:divBdr>
                <w:top w:val="none" w:sz="0" w:space="0" w:color="auto"/>
                <w:left w:val="none" w:sz="0" w:space="0" w:color="auto"/>
                <w:bottom w:val="none" w:sz="0" w:space="0" w:color="auto"/>
                <w:right w:val="none" w:sz="0" w:space="0" w:color="auto"/>
              </w:divBdr>
            </w:div>
            <w:div w:id="705298778">
              <w:marLeft w:val="0"/>
              <w:marRight w:val="0"/>
              <w:marTop w:val="0"/>
              <w:marBottom w:val="0"/>
              <w:divBdr>
                <w:top w:val="none" w:sz="0" w:space="0" w:color="auto"/>
                <w:left w:val="none" w:sz="0" w:space="0" w:color="auto"/>
                <w:bottom w:val="none" w:sz="0" w:space="0" w:color="auto"/>
                <w:right w:val="none" w:sz="0" w:space="0" w:color="auto"/>
              </w:divBdr>
            </w:div>
            <w:div w:id="1628394528">
              <w:marLeft w:val="0"/>
              <w:marRight w:val="0"/>
              <w:marTop w:val="0"/>
              <w:marBottom w:val="0"/>
              <w:divBdr>
                <w:top w:val="none" w:sz="0" w:space="0" w:color="auto"/>
                <w:left w:val="none" w:sz="0" w:space="0" w:color="auto"/>
                <w:bottom w:val="none" w:sz="0" w:space="0" w:color="auto"/>
                <w:right w:val="none" w:sz="0" w:space="0" w:color="auto"/>
              </w:divBdr>
            </w:div>
            <w:div w:id="2128616131">
              <w:marLeft w:val="0"/>
              <w:marRight w:val="0"/>
              <w:marTop w:val="0"/>
              <w:marBottom w:val="0"/>
              <w:divBdr>
                <w:top w:val="none" w:sz="0" w:space="0" w:color="auto"/>
                <w:left w:val="none" w:sz="0" w:space="0" w:color="auto"/>
                <w:bottom w:val="none" w:sz="0" w:space="0" w:color="auto"/>
                <w:right w:val="none" w:sz="0" w:space="0" w:color="auto"/>
              </w:divBdr>
            </w:div>
            <w:div w:id="1125154237">
              <w:marLeft w:val="0"/>
              <w:marRight w:val="0"/>
              <w:marTop w:val="0"/>
              <w:marBottom w:val="0"/>
              <w:divBdr>
                <w:top w:val="none" w:sz="0" w:space="0" w:color="auto"/>
                <w:left w:val="none" w:sz="0" w:space="0" w:color="auto"/>
                <w:bottom w:val="none" w:sz="0" w:space="0" w:color="auto"/>
                <w:right w:val="none" w:sz="0" w:space="0" w:color="auto"/>
              </w:divBdr>
            </w:div>
            <w:div w:id="1795439793">
              <w:marLeft w:val="0"/>
              <w:marRight w:val="0"/>
              <w:marTop w:val="0"/>
              <w:marBottom w:val="0"/>
              <w:divBdr>
                <w:top w:val="none" w:sz="0" w:space="0" w:color="auto"/>
                <w:left w:val="none" w:sz="0" w:space="0" w:color="auto"/>
                <w:bottom w:val="none" w:sz="0" w:space="0" w:color="auto"/>
                <w:right w:val="none" w:sz="0" w:space="0" w:color="auto"/>
              </w:divBdr>
            </w:div>
            <w:div w:id="1697152480">
              <w:marLeft w:val="0"/>
              <w:marRight w:val="0"/>
              <w:marTop w:val="0"/>
              <w:marBottom w:val="0"/>
              <w:divBdr>
                <w:top w:val="none" w:sz="0" w:space="0" w:color="auto"/>
                <w:left w:val="none" w:sz="0" w:space="0" w:color="auto"/>
                <w:bottom w:val="none" w:sz="0" w:space="0" w:color="auto"/>
                <w:right w:val="none" w:sz="0" w:space="0" w:color="auto"/>
              </w:divBdr>
            </w:div>
            <w:div w:id="483858060">
              <w:marLeft w:val="0"/>
              <w:marRight w:val="0"/>
              <w:marTop w:val="0"/>
              <w:marBottom w:val="0"/>
              <w:divBdr>
                <w:top w:val="none" w:sz="0" w:space="0" w:color="auto"/>
                <w:left w:val="none" w:sz="0" w:space="0" w:color="auto"/>
                <w:bottom w:val="none" w:sz="0" w:space="0" w:color="auto"/>
                <w:right w:val="none" w:sz="0" w:space="0" w:color="auto"/>
              </w:divBdr>
            </w:div>
            <w:div w:id="412288589">
              <w:marLeft w:val="0"/>
              <w:marRight w:val="0"/>
              <w:marTop w:val="0"/>
              <w:marBottom w:val="0"/>
              <w:divBdr>
                <w:top w:val="none" w:sz="0" w:space="0" w:color="auto"/>
                <w:left w:val="none" w:sz="0" w:space="0" w:color="auto"/>
                <w:bottom w:val="none" w:sz="0" w:space="0" w:color="auto"/>
                <w:right w:val="none" w:sz="0" w:space="0" w:color="auto"/>
              </w:divBdr>
            </w:div>
            <w:div w:id="1023942508">
              <w:marLeft w:val="0"/>
              <w:marRight w:val="0"/>
              <w:marTop w:val="0"/>
              <w:marBottom w:val="0"/>
              <w:divBdr>
                <w:top w:val="none" w:sz="0" w:space="0" w:color="auto"/>
                <w:left w:val="none" w:sz="0" w:space="0" w:color="auto"/>
                <w:bottom w:val="none" w:sz="0" w:space="0" w:color="auto"/>
                <w:right w:val="none" w:sz="0" w:space="0" w:color="auto"/>
              </w:divBdr>
            </w:div>
            <w:div w:id="2062050631">
              <w:marLeft w:val="0"/>
              <w:marRight w:val="0"/>
              <w:marTop w:val="0"/>
              <w:marBottom w:val="0"/>
              <w:divBdr>
                <w:top w:val="none" w:sz="0" w:space="0" w:color="auto"/>
                <w:left w:val="none" w:sz="0" w:space="0" w:color="auto"/>
                <w:bottom w:val="none" w:sz="0" w:space="0" w:color="auto"/>
                <w:right w:val="none" w:sz="0" w:space="0" w:color="auto"/>
              </w:divBdr>
            </w:div>
            <w:div w:id="2010712468">
              <w:marLeft w:val="0"/>
              <w:marRight w:val="0"/>
              <w:marTop w:val="0"/>
              <w:marBottom w:val="0"/>
              <w:divBdr>
                <w:top w:val="none" w:sz="0" w:space="0" w:color="auto"/>
                <w:left w:val="none" w:sz="0" w:space="0" w:color="auto"/>
                <w:bottom w:val="none" w:sz="0" w:space="0" w:color="auto"/>
                <w:right w:val="none" w:sz="0" w:space="0" w:color="auto"/>
              </w:divBdr>
            </w:div>
            <w:div w:id="37173229">
              <w:marLeft w:val="0"/>
              <w:marRight w:val="0"/>
              <w:marTop w:val="0"/>
              <w:marBottom w:val="0"/>
              <w:divBdr>
                <w:top w:val="none" w:sz="0" w:space="0" w:color="auto"/>
                <w:left w:val="none" w:sz="0" w:space="0" w:color="auto"/>
                <w:bottom w:val="none" w:sz="0" w:space="0" w:color="auto"/>
                <w:right w:val="none" w:sz="0" w:space="0" w:color="auto"/>
              </w:divBdr>
            </w:div>
            <w:div w:id="219288094">
              <w:marLeft w:val="0"/>
              <w:marRight w:val="0"/>
              <w:marTop w:val="0"/>
              <w:marBottom w:val="0"/>
              <w:divBdr>
                <w:top w:val="none" w:sz="0" w:space="0" w:color="auto"/>
                <w:left w:val="none" w:sz="0" w:space="0" w:color="auto"/>
                <w:bottom w:val="none" w:sz="0" w:space="0" w:color="auto"/>
                <w:right w:val="none" w:sz="0" w:space="0" w:color="auto"/>
              </w:divBdr>
            </w:div>
            <w:div w:id="645859244">
              <w:marLeft w:val="0"/>
              <w:marRight w:val="0"/>
              <w:marTop w:val="0"/>
              <w:marBottom w:val="0"/>
              <w:divBdr>
                <w:top w:val="none" w:sz="0" w:space="0" w:color="auto"/>
                <w:left w:val="none" w:sz="0" w:space="0" w:color="auto"/>
                <w:bottom w:val="none" w:sz="0" w:space="0" w:color="auto"/>
                <w:right w:val="none" w:sz="0" w:space="0" w:color="auto"/>
              </w:divBdr>
            </w:div>
            <w:div w:id="1420175840">
              <w:marLeft w:val="0"/>
              <w:marRight w:val="0"/>
              <w:marTop w:val="0"/>
              <w:marBottom w:val="0"/>
              <w:divBdr>
                <w:top w:val="none" w:sz="0" w:space="0" w:color="auto"/>
                <w:left w:val="none" w:sz="0" w:space="0" w:color="auto"/>
                <w:bottom w:val="none" w:sz="0" w:space="0" w:color="auto"/>
                <w:right w:val="none" w:sz="0" w:space="0" w:color="auto"/>
              </w:divBdr>
            </w:div>
            <w:div w:id="315652730">
              <w:marLeft w:val="0"/>
              <w:marRight w:val="0"/>
              <w:marTop w:val="0"/>
              <w:marBottom w:val="0"/>
              <w:divBdr>
                <w:top w:val="none" w:sz="0" w:space="0" w:color="auto"/>
                <w:left w:val="none" w:sz="0" w:space="0" w:color="auto"/>
                <w:bottom w:val="none" w:sz="0" w:space="0" w:color="auto"/>
                <w:right w:val="none" w:sz="0" w:space="0" w:color="auto"/>
              </w:divBdr>
            </w:div>
            <w:div w:id="1298293244">
              <w:marLeft w:val="0"/>
              <w:marRight w:val="0"/>
              <w:marTop w:val="0"/>
              <w:marBottom w:val="0"/>
              <w:divBdr>
                <w:top w:val="none" w:sz="0" w:space="0" w:color="auto"/>
                <w:left w:val="none" w:sz="0" w:space="0" w:color="auto"/>
                <w:bottom w:val="none" w:sz="0" w:space="0" w:color="auto"/>
                <w:right w:val="none" w:sz="0" w:space="0" w:color="auto"/>
              </w:divBdr>
            </w:div>
            <w:div w:id="417947508">
              <w:marLeft w:val="0"/>
              <w:marRight w:val="0"/>
              <w:marTop w:val="0"/>
              <w:marBottom w:val="0"/>
              <w:divBdr>
                <w:top w:val="none" w:sz="0" w:space="0" w:color="auto"/>
                <w:left w:val="none" w:sz="0" w:space="0" w:color="auto"/>
                <w:bottom w:val="none" w:sz="0" w:space="0" w:color="auto"/>
                <w:right w:val="none" w:sz="0" w:space="0" w:color="auto"/>
              </w:divBdr>
            </w:div>
            <w:div w:id="456143457">
              <w:marLeft w:val="0"/>
              <w:marRight w:val="0"/>
              <w:marTop w:val="0"/>
              <w:marBottom w:val="0"/>
              <w:divBdr>
                <w:top w:val="none" w:sz="0" w:space="0" w:color="auto"/>
                <w:left w:val="none" w:sz="0" w:space="0" w:color="auto"/>
                <w:bottom w:val="none" w:sz="0" w:space="0" w:color="auto"/>
                <w:right w:val="none" w:sz="0" w:space="0" w:color="auto"/>
              </w:divBdr>
            </w:div>
            <w:div w:id="1380591140">
              <w:marLeft w:val="0"/>
              <w:marRight w:val="0"/>
              <w:marTop w:val="0"/>
              <w:marBottom w:val="0"/>
              <w:divBdr>
                <w:top w:val="none" w:sz="0" w:space="0" w:color="auto"/>
                <w:left w:val="none" w:sz="0" w:space="0" w:color="auto"/>
                <w:bottom w:val="none" w:sz="0" w:space="0" w:color="auto"/>
                <w:right w:val="none" w:sz="0" w:space="0" w:color="auto"/>
              </w:divBdr>
            </w:div>
            <w:div w:id="1259098484">
              <w:marLeft w:val="0"/>
              <w:marRight w:val="0"/>
              <w:marTop w:val="0"/>
              <w:marBottom w:val="0"/>
              <w:divBdr>
                <w:top w:val="none" w:sz="0" w:space="0" w:color="auto"/>
                <w:left w:val="none" w:sz="0" w:space="0" w:color="auto"/>
                <w:bottom w:val="none" w:sz="0" w:space="0" w:color="auto"/>
                <w:right w:val="none" w:sz="0" w:space="0" w:color="auto"/>
              </w:divBdr>
            </w:div>
            <w:div w:id="1692492934">
              <w:marLeft w:val="0"/>
              <w:marRight w:val="0"/>
              <w:marTop w:val="0"/>
              <w:marBottom w:val="0"/>
              <w:divBdr>
                <w:top w:val="none" w:sz="0" w:space="0" w:color="auto"/>
                <w:left w:val="none" w:sz="0" w:space="0" w:color="auto"/>
                <w:bottom w:val="none" w:sz="0" w:space="0" w:color="auto"/>
                <w:right w:val="none" w:sz="0" w:space="0" w:color="auto"/>
              </w:divBdr>
            </w:div>
            <w:div w:id="264655997">
              <w:marLeft w:val="0"/>
              <w:marRight w:val="0"/>
              <w:marTop w:val="0"/>
              <w:marBottom w:val="0"/>
              <w:divBdr>
                <w:top w:val="none" w:sz="0" w:space="0" w:color="auto"/>
                <w:left w:val="none" w:sz="0" w:space="0" w:color="auto"/>
                <w:bottom w:val="none" w:sz="0" w:space="0" w:color="auto"/>
                <w:right w:val="none" w:sz="0" w:space="0" w:color="auto"/>
              </w:divBdr>
            </w:div>
            <w:div w:id="1550915936">
              <w:marLeft w:val="0"/>
              <w:marRight w:val="0"/>
              <w:marTop w:val="0"/>
              <w:marBottom w:val="0"/>
              <w:divBdr>
                <w:top w:val="none" w:sz="0" w:space="0" w:color="auto"/>
                <w:left w:val="none" w:sz="0" w:space="0" w:color="auto"/>
                <w:bottom w:val="none" w:sz="0" w:space="0" w:color="auto"/>
                <w:right w:val="none" w:sz="0" w:space="0" w:color="auto"/>
              </w:divBdr>
            </w:div>
            <w:div w:id="41636285">
              <w:marLeft w:val="0"/>
              <w:marRight w:val="0"/>
              <w:marTop w:val="0"/>
              <w:marBottom w:val="0"/>
              <w:divBdr>
                <w:top w:val="none" w:sz="0" w:space="0" w:color="auto"/>
                <w:left w:val="none" w:sz="0" w:space="0" w:color="auto"/>
                <w:bottom w:val="none" w:sz="0" w:space="0" w:color="auto"/>
                <w:right w:val="none" w:sz="0" w:space="0" w:color="auto"/>
              </w:divBdr>
            </w:div>
            <w:div w:id="1391920704">
              <w:marLeft w:val="0"/>
              <w:marRight w:val="0"/>
              <w:marTop w:val="0"/>
              <w:marBottom w:val="0"/>
              <w:divBdr>
                <w:top w:val="none" w:sz="0" w:space="0" w:color="auto"/>
                <w:left w:val="none" w:sz="0" w:space="0" w:color="auto"/>
                <w:bottom w:val="none" w:sz="0" w:space="0" w:color="auto"/>
                <w:right w:val="none" w:sz="0" w:space="0" w:color="auto"/>
              </w:divBdr>
            </w:div>
            <w:div w:id="1069037819">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1003624942">
              <w:marLeft w:val="0"/>
              <w:marRight w:val="0"/>
              <w:marTop w:val="0"/>
              <w:marBottom w:val="0"/>
              <w:divBdr>
                <w:top w:val="none" w:sz="0" w:space="0" w:color="auto"/>
                <w:left w:val="none" w:sz="0" w:space="0" w:color="auto"/>
                <w:bottom w:val="none" w:sz="0" w:space="0" w:color="auto"/>
                <w:right w:val="none" w:sz="0" w:space="0" w:color="auto"/>
              </w:divBdr>
            </w:div>
            <w:div w:id="1192961202">
              <w:marLeft w:val="0"/>
              <w:marRight w:val="0"/>
              <w:marTop w:val="0"/>
              <w:marBottom w:val="0"/>
              <w:divBdr>
                <w:top w:val="none" w:sz="0" w:space="0" w:color="auto"/>
                <w:left w:val="none" w:sz="0" w:space="0" w:color="auto"/>
                <w:bottom w:val="none" w:sz="0" w:space="0" w:color="auto"/>
                <w:right w:val="none" w:sz="0" w:space="0" w:color="auto"/>
              </w:divBdr>
            </w:div>
            <w:div w:id="1101409726">
              <w:marLeft w:val="0"/>
              <w:marRight w:val="0"/>
              <w:marTop w:val="0"/>
              <w:marBottom w:val="0"/>
              <w:divBdr>
                <w:top w:val="none" w:sz="0" w:space="0" w:color="auto"/>
                <w:left w:val="none" w:sz="0" w:space="0" w:color="auto"/>
                <w:bottom w:val="none" w:sz="0" w:space="0" w:color="auto"/>
                <w:right w:val="none" w:sz="0" w:space="0" w:color="auto"/>
              </w:divBdr>
            </w:div>
            <w:div w:id="1969815560">
              <w:marLeft w:val="0"/>
              <w:marRight w:val="0"/>
              <w:marTop w:val="0"/>
              <w:marBottom w:val="0"/>
              <w:divBdr>
                <w:top w:val="none" w:sz="0" w:space="0" w:color="auto"/>
                <w:left w:val="none" w:sz="0" w:space="0" w:color="auto"/>
                <w:bottom w:val="none" w:sz="0" w:space="0" w:color="auto"/>
                <w:right w:val="none" w:sz="0" w:space="0" w:color="auto"/>
              </w:divBdr>
            </w:div>
            <w:div w:id="855265052">
              <w:marLeft w:val="0"/>
              <w:marRight w:val="0"/>
              <w:marTop w:val="0"/>
              <w:marBottom w:val="0"/>
              <w:divBdr>
                <w:top w:val="none" w:sz="0" w:space="0" w:color="auto"/>
                <w:left w:val="none" w:sz="0" w:space="0" w:color="auto"/>
                <w:bottom w:val="none" w:sz="0" w:space="0" w:color="auto"/>
                <w:right w:val="none" w:sz="0" w:space="0" w:color="auto"/>
              </w:divBdr>
            </w:div>
            <w:div w:id="1956137684">
              <w:marLeft w:val="0"/>
              <w:marRight w:val="0"/>
              <w:marTop w:val="0"/>
              <w:marBottom w:val="0"/>
              <w:divBdr>
                <w:top w:val="none" w:sz="0" w:space="0" w:color="auto"/>
                <w:left w:val="none" w:sz="0" w:space="0" w:color="auto"/>
                <w:bottom w:val="none" w:sz="0" w:space="0" w:color="auto"/>
                <w:right w:val="none" w:sz="0" w:space="0" w:color="auto"/>
              </w:divBdr>
            </w:div>
            <w:div w:id="1311982965">
              <w:marLeft w:val="0"/>
              <w:marRight w:val="0"/>
              <w:marTop w:val="0"/>
              <w:marBottom w:val="0"/>
              <w:divBdr>
                <w:top w:val="none" w:sz="0" w:space="0" w:color="auto"/>
                <w:left w:val="none" w:sz="0" w:space="0" w:color="auto"/>
                <w:bottom w:val="none" w:sz="0" w:space="0" w:color="auto"/>
                <w:right w:val="none" w:sz="0" w:space="0" w:color="auto"/>
              </w:divBdr>
            </w:div>
            <w:div w:id="731998345">
              <w:marLeft w:val="0"/>
              <w:marRight w:val="0"/>
              <w:marTop w:val="0"/>
              <w:marBottom w:val="0"/>
              <w:divBdr>
                <w:top w:val="none" w:sz="0" w:space="0" w:color="auto"/>
                <w:left w:val="none" w:sz="0" w:space="0" w:color="auto"/>
                <w:bottom w:val="none" w:sz="0" w:space="0" w:color="auto"/>
                <w:right w:val="none" w:sz="0" w:space="0" w:color="auto"/>
              </w:divBdr>
            </w:div>
            <w:div w:id="1716465092">
              <w:marLeft w:val="0"/>
              <w:marRight w:val="0"/>
              <w:marTop w:val="0"/>
              <w:marBottom w:val="0"/>
              <w:divBdr>
                <w:top w:val="none" w:sz="0" w:space="0" w:color="auto"/>
                <w:left w:val="none" w:sz="0" w:space="0" w:color="auto"/>
                <w:bottom w:val="none" w:sz="0" w:space="0" w:color="auto"/>
                <w:right w:val="none" w:sz="0" w:space="0" w:color="auto"/>
              </w:divBdr>
            </w:div>
            <w:div w:id="1279067287">
              <w:marLeft w:val="0"/>
              <w:marRight w:val="0"/>
              <w:marTop w:val="0"/>
              <w:marBottom w:val="0"/>
              <w:divBdr>
                <w:top w:val="none" w:sz="0" w:space="0" w:color="auto"/>
                <w:left w:val="none" w:sz="0" w:space="0" w:color="auto"/>
                <w:bottom w:val="none" w:sz="0" w:space="0" w:color="auto"/>
                <w:right w:val="none" w:sz="0" w:space="0" w:color="auto"/>
              </w:divBdr>
            </w:div>
            <w:div w:id="249510157">
              <w:marLeft w:val="0"/>
              <w:marRight w:val="0"/>
              <w:marTop w:val="0"/>
              <w:marBottom w:val="0"/>
              <w:divBdr>
                <w:top w:val="none" w:sz="0" w:space="0" w:color="auto"/>
                <w:left w:val="none" w:sz="0" w:space="0" w:color="auto"/>
                <w:bottom w:val="none" w:sz="0" w:space="0" w:color="auto"/>
                <w:right w:val="none" w:sz="0" w:space="0" w:color="auto"/>
              </w:divBdr>
            </w:div>
            <w:div w:id="1313949834">
              <w:marLeft w:val="0"/>
              <w:marRight w:val="0"/>
              <w:marTop w:val="0"/>
              <w:marBottom w:val="0"/>
              <w:divBdr>
                <w:top w:val="none" w:sz="0" w:space="0" w:color="auto"/>
                <w:left w:val="none" w:sz="0" w:space="0" w:color="auto"/>
                <w:bottom w:val="none" w:sz="0" w:space="0" w:color="auto"/>
                <w:right w:val="none" w:sz="0" w:space="0" w:color="auto"/>
              </w:divBdr>
            </w:div>
            <w:div w:id="1869486593">
              <w:marLeft w:val="0"/>
              <w:marRight w:val="0"/>
              <w:marTop w:val="0"/>
              <w:marBottom w:val="0"/>
              <w:divBdr>
                <w:top w:val="none" w:sz="0" w:space="0" w:color="auto"/>
                <w:left w:val="none" w:sz="0" w:space="0" w:color="auto"/>
                <w:bottom w:val="none" w:sz="0" w:space="0" w:color="auto"/>
                <w:right w:val="none" w:sz="0" w:space="0" w:color="auto"/>
              </w:divBdr>
            </w:div>
            <w:div w:id="975528688">
              <w:marLeft w:val="0"/>
              <w:marRight w:val="0"/>
              <w:marTop w:val="0"/>
              <w:marBottom w:val="0"/>
              <w:divBdr>
                <w:top w:val="none" w:sz="0" w:space="0" w:color="auto"/>
                <w:left w:val="none" w:sz="0" w:space="0" w:color="auto"/>
                <w:bottom w:val="none" w:sz="0" w:space="0" w:color="auto"/>
                <w:right w:val="none" w:sz="0" w:space="0" w:color="auto"/>
              </w:divBdr>
            </w:div>
            <w:div w:id="943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3SPfzQ" TargetMode="External"/><Relationship Id="rId21" Type="http://schemas.openxmlformats.org/officeDocument/2006/relationships/hyperlink" Target="https://www.zotero.org/google-docs/?hJk18p" TargetMode="External"/><Relationship Id="rId42" Type="http://schemas.openxmlformats.org/officeDocument/2006/relationships/hyperlink" Target="https://www.zotero.org/google-docs/?s8Vrtd" TargetMode="External"/><Relationship Id="rId47" Type="http://schemas.openxmlformats.org/officeDocument/2006/relationships/hyperlink" Target="https://www.zotero.org/google-docs/?1Emzg8" TargetMode="External"/><Relationship Id="rId63" Type="http://schemas.openxmlformats.org/officeDocument/2006/relationships/hyperlink" Target="https://www.zotero.org/google-docs/?hkkM8o" TargetMode="External"/><Relationship Id="rId68" Type="http://schemas.openxmlformats.org/officeDocument/2006/relationships/hyperlink" Target="https://doi.org/10.1002/sim.2256" TargetMode="External"/><Relationship Id="rId84" Type="http://schemas.openxmlformats.org/officeDocument/2006/relationships/hyperlink" Target="https://doi.org/10.1146/annurev-psych-010419-050837" TargetMode="External"/><Relationship Id="rId89" Type="http://schemas.openxmlformats.org/officeDocument/2006/relationships/hyperlink" Target="https://doi.org/10.1016/j.jesp.2019.103898" TargetMode="External"/><Relationship Id="rId16" Type="http://schemas.openxmlformats.org/officeDocument/2006/relationships/hyperlink" Target="https://www.zotero.org/google-docs/?O2y7JG" TargetMode="External"/><Relationship Id="rId107" Type="http://schemas.openxmlformats.org/officeDocument/2006/relationships/footer" Target="footer1.xml"/><Relationship Id="rId11" Type="http://schemas.openxmlformats.org/officeDocument/2006/relationships/image" Target="media/image1.png"/><Relationship Id="rId32" Type="http://schemas.openxmlformats.org/officeDocument/2006/relationships/hyperlink" Target="https://osf.io/pq6nf/" TargetMode="External"/><Relationship Id="rId37" Type="http://schemas.openxmlformats.org/officeDocument/2006/relationships/hyperlink" Target="https://www.zotero.org/google-docs/?CXSWFm" TargetMode="External"/><Relationship Id="rId53" Type="http://schemas.openxmlformats.org/officeDocument/2006/relationships/hyperlink" Target="https://www.zotero.org/google-docs/?bgjNbN" TargetMode="External"/><Relationship Id="rId58" Type="http://schemas.openxmlformats.org/officeDocument/2006/relationships/hyperlink" Target="https://www.zotero.org/google-docs/?7BkT7M" TargetMode="External"/><Relationship Id="rId74" Type="http://schemas.openxmlformats.org/officeDocument/2006/relationships/hyperlink" Target="https://doi.org/10.1037/adb0000643" TargetMode="External"/><Relationship Id="rId79" Type="http://schemas.openxmlformats.org/officeDocument/2006/relationships/hyperlink" Target="https://doi.org/10.1080/10463280600681248" TargetMode="External"/><Relationship Id="rId102" Type="http://schemas.openxmlformats.org/officeDocument/2006/relationships/hyperlink" Target="https://doi.org/10.1037/1082-989X.13.1.19" TargetMode="External"/><Relationship Id="rId5" Type="http://schemas.openxmlformats.org/officeDocument/2006/relationships/endnotes" Target="endnotes.xml"/><Relationship Id="rId90" Type="http://schemas.openxmlformats.org/officeDocument/2006/relationships/hyperlink" Target="https://doi.org/10.1037/0022-3514.91.1.16" TargetMode="External"/><Relationship Id="rId95" Type="http://schemas.openxmlformats.org/officeDocument/2006/relationships/hyperlink" Target="https://doi.org/10.1037/0033-2909.111.2.361" TargetMode="External"/><Relationship Id="rId22" Type="http://schemas.openxmlformats.org/officeDocument/2006/relationships/hyperlink" Target="https://www.zotero.org/google-docs/?hJk18p" TargetMode="External"/><Relationship Id="rId27" Type="http://schemas.openxmlformats.org/officeDocument/2006/relationships/hyperlink" Target="https://www.zotero.org/google-docs/?4NqaLe" TargetMode="External"/><Relationship Id="rId43" Type="http://schemas.openxmlformats.org/officeDocument/2006/relationships/hyperlink" Target="https://www.zotero.org/google-docs/?55ywtW" TargetMode="External"/><Relationship Id="rId48" Type="http://schemas.openxmlformats.org/officeDocument/2006/relationships/hyperlink" Target="https://www.zotero.org/google-docs/?qD6QKD" TargetMode="External"/><Relationship Id="rId64" Type="http://schemas.openxmlformats.org/officeDocument/2006/relationships/hyperlink" Target="https://osf.io/3n8yv" TargetMode="External"/><Relationship Id="rId69" Type="http://schemas.openxmlformats.org/officeDocument/2006/relationships/hyperlink" Target="https://doi.org/10.3758/s13428-013-0410-6" TargetMode="External"/><Relationship Id="rId80" Type="http://schemas.openxmlformats.org/officeDocument/2006/relationships/hyperlink" Target="https://doi.org/10.1177/2515245920952393" TargetMode="External"/><Relationship Id="rId85" Type="http://schemas.openxmlformats.org/officeDocument/2006/relationships/hyperlink" Target="https://doi.org/10.1037/0022-3514.74.6.1464" TargetMode="External"/><Relationship Id="rId12" Type="http://schemas.openxmlformats.org/officeDocument/2006/relationships/hyperlink" Target="https://www.zotero.org/google-docs/?RJE2a6" TargetMode="External"/><Relationship Id="rId17" Type="http://schemas.openxmlformats.org/officeDocument/2006/relationships/hyperlink" Target="https://www.zotero.org/google-docs/?O2y7JG" TargetMode="External"/><Relationship Id="rId33" Type="http://schemas.openxmlformats.org/officeDocument/2006/relationships/hyperlink" Target="https://www.zotero.org/google-docs/?pHQyy5" TargetMode="External"/><Relationship Id="rId38" Type="http://schemas.openxmlformats.org/officeDocument/2006/relationships/hyperlink" Target="https://www.zotero.org/google-docs/?CXSWFm" TargetMode="External"/><Relationship Id="rId59" Type="http://schemas.openxmlformats.org/officeDocument/2006/relationships/hyperlink" Target="https://www.zotero.org/google-docs/?ajR3o0" TargetMode="External"/><Relationship Id="rId103" Type="http://schemas.openxmlformats.org/officeDocument/2006/relationships/hyperlink" Target="https://doi.org/10.1002/icd.2295" TargetMode="External"/><Relationship Id="rId108" Type="http://schemas.openxmlformats.org/officeDocument/2006/relationships/fontTable" Target="fontTable.xml"/><Relationship Id="rId54" Type="http://schemas.openxmlformats.org/officeDocument/2006/relationships/hyperlink" Target="https://www.zotero.org/google-docs/?wjiJFY" TargetMode="External"/><Relationship Id="rId70" Type="http://schemas.openxmlformats.org/officeDocument/2006/relationships/hyperlink" Target="https://doi.org/10.18637/jss.v067.i01" TargetMode="External"/><Relationship Id="rId75" Type="http://schemas.openxmlformats.org/officeDocument/2006/relationships/hyperlink" Target="https://doi.org/10.1037/met0000194" TargetMode="External"/><Relationship Id="rId91" Type="http://schemas.openxmlformats.org/officeDocument/2006/relationships/hyperlink" Target="https://doi.org/10.31234/osf.io/5djkh" TargetMode="External"/><Relationship Id="rId96" Type="http://schemas.openxmlformats.org/officeDocument/2006/relationships/hyperlink" Target="https://doi.org/10.3758/s13428-022-02016-x" TargetMode="External"/><Relationship Id="rId1" Type="http://schemas.openxmlformats.org/officeDocument/2006/relationships/styles" Target="styles.xml"/><Relationship Id="rId6" Type="http://schemas.openxmlformats.org/officeDocument/2006/relationships/hyperlink" Target="mailto:ian.hussey@unibe.ch" TargetMode="External"/><Relationship Id="rId15" Type="http://schemas.openxmlformats.org/officeDocument/2006/relationships/hyperlink" Target="https://www.zotero.org/google-docs/?r7d6sg" TargetMode="External"/><Relationship Id="rId23"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36" Type="http://schemas.openxmlformats.org/officeDocument/2006/relationships/hyperlink" Target="https://www.zotero.org/google-docs/?ucBThP" TargetMode="External"/><Relationship Id="rId49" Type="http://schemas.openxmlformats.org/officeDocument/2006/relationships/hyperlink" Target="https://www.zotero.org/google-docs/?ArKdAo" TargetMode="External"/><Relationship Id="rId57" Type="http://schemas.openxmlformats.org/officeDocument/2006/relationships/hyperlink" Target="https://www.zotero.org/google-docs/?HeY5E9" TargetMode="External"/><Relationship Id="rId106" Type="http://schemas.openxmlformats.org/officeDocument/2006/relationships/header" Target="header1.xml"/><Relationship Id="rId10" Type="http://schemas.openxmlformats.org/officeDocument/2006/relationships/hyperlink" Target="https://implicit.harvard.edu/implicit/" TargetMode="External"/><Relationship Id="rId31" Type="http://schemas.openxmlformats.org/officeDocument/2006/relationships/hyperlink" Target="https://www.zotero.org/google-docs/?GiIHSD" TargetMode="External"/><Relationship Id="rId44" Type="http://schemas.openxmlformats.org/officeDocument/2006/relationships/hyperlink" Target="https://www.zotero.org/google-docs/?f8258z" TargetMode="External"/><Relationship Id="rId52" Type="http://schemas.openxmlformats.org/officeDocument/2006/relationships/image" Target="media/image2.png"/><Relationship Id="rId60" Type="http://schemas.openxmlformats.org/officeDocument/2006/relationships/hyperlink" Target="https://www.zotero.org/google-docs/?ajR3o0" TargetMode="External"/><Relationship Id="rId65" Type="http://schemas.openxmlformats.org/officeDocument/2006/relationships/hyperlink" Target="https://osf.io/uqrbn" TargetMode="External"/><Relationship Id="rId73" Type="http://schemas.openxmlformats.org/officeDocument/2006/relationships/hyperlink" Target="https://doi.org/10.1016/j.jesp.2022.104330" TargetMode="External"/><Relationship Id="rId78" Type="http://schemas.openxmlformats.org/officeDocument/2006/relationships/hyperlink" Target="https://doi.org/10.1037/0022-3514.50.2.229" TargetMode="External"/><Relationship Id="rId81" Type="http://schemas.openxmlformats.org/officeDocument/2006/relationships/hyperlink" Target="https://doi.org/10.1037/0096-3445.136.3.389" TargetMode="External"/><Relationship Id="rId86" Type="http://schemas.openxmlformats.org/officeDocument/2006/relationships/hyperlink" Target="https://doi.org/10.1111/j.1530-2415.2009.01195.x" TargetMode="External"/><Relationship Id="rId94" Type="http://schemas.openxmlformats.org/officeDocument/2006/relationships/hyperlink" Target="https://doi.org/10.31234/osf.io/rj2bu" TargetMode="External"/><Relationship Id="rId99" Type="http://schemas.openxmlformats.org/officeDocument/2006/relationships/hyperlink" Target="https://doi.org/10.1521/soco.19.6.625.20886" TargetMode="External"/><Relationship Id="rId101" Type="http://schemas.openxmlformats.org/officeDocument/2006/relationships/hyperlink" Target="https://doi.org/10.1111/1365-2656.12382" TargetMode="External"/><Relationship Id="rId4" Type="http://schemas.openxmlformats.org/officeDocument/2006/relationships/footnotes" Target="footnotes.xml"/><Relationship Id="rId9" Type="http://schemas.openxmlformats.org/officeDocument/2006/relationships/hyperlink" Target="https://www.zotero.org/google-docs/?GM2E8L" TargetMode="External"/><Relationship Id="rId13" Type="http://schemas.openxmlformats.org/officeDocument/2006/relationships/hyperlink" Target="https://www.zotero.org/google-docs/?PtuS5c" TargetMode="External"/><Relationship Id="rId18" Type="http://schemas.openxmlformats.org/officeDocument/2006/relationships/hyperlink" Target="https://www.zotero.org/google-docs/?O2y7JG" TargetMode="External"/><Relationship Id="rId39" Type="http://schemas.openxmlformats.org/officeDocument/2006/relationships/hyperlink" Target="https://www.zotero.org/google-docs/?CXSWFm" TargetMode="External"/><Relationship Id="rId109" Type="http://schemas.microsoft.com/office/2011/relationships/people" Target="people.xml"/><Relationship Id="rId34" Type="http://schemas.openxmlformats.org/officeDocument/2006/relationships/hyperlink" Target="https://www.zotero.org/google-docs/?wHss69" TargetMode="External"/><Relationship Id="rId50" Type="http://schemas.openxmlformats.org/officeDocument/2006/relationships/hyperlink" Target="https://www.zotero.org/google-docs/?IKxbnn" TargetMode="External"/><Relationship Id="rId55" Type="http://schemas.openxmlformats.org/officeDocument/2006/relationships/hyperlink" Target="https://www.zotero.org/google-docs/?IRm5x1" TargetMode="External"/><Relationship Id="rId76" Type="http://schemas.openxmlformats.org/officeDocument/2006/relationships/hyperlink" Target="https://doi.org/10.1037/0033-2909.86.2.335" TargetMode="External"/><Relationship Id="rId97" Type="http://schemas.openxmlformats.org/officeDocument/2006/relationships/hyperlink" Target="https://doi.org/10.1037/pas0000580" TargetMode="External"/><Relationship Id="rId104" Type="http://schemas.openxmlformats.org/officeDocument/2006/relationships/hyperlink" Target="https://doi.org/10.1027/1618-3169.56.4.283" TargetMode="External"/><Relationship Id="rId7" Type="http://schemas.openxmlformats.org/officeDocument/2006/relationships/hyperlink" Target="https://www.zotero.org/google-docs/?pxRQ52" TargetMode="External"/><Relationship Id="rId71" Type="http://schemas.openxmlformats.org/officeDocument/2006/relationships/hyperlink" Target="https://doi.org/10.1037/0003-066X.61.1.27" TargetMode="External"/><Relationship Id="rId92" Type="http://schemas.openxmlformats.org/officeDocument/2006/relationships/hyperlink" Target="https://doi.org/10.1037/amp0000364" TargetMode="External"/><Relationship Id="rId2" Type="http://schemas.openxmlformats.org/officeDocument/2006/relationships/settings" Target="settings.xml"/><Relationship Id="rId29" Type="http://schemas.openxmlformats.org/officeDocument/2006/relationships/hyperlink" Target="https://www.zotero.org/google-docs/?W20mqZ" TargetMode="External"/><Relationship Id="rId24" Type="http://schemas.openxmlformats.org/officeDocument/2006/relationships/hyperlink" Target="https://www.zotero.org/google-docs/?WDSy87" TargetMode="External"/><Relationship Id="rId40" Type="http://schemas.openxmlformats.org/officeDocument/2006/relationships/hyperlink" Target="https://www.zotero.org/google-docs/?yXdqo6" TargetMode="External"/><Relationship Id="rId45" Type="http://schemas.openxmlformats.org/officeDocument/2006/relationships/hyperlink" Target="https://www.zotero.org/google-docs/?1rjjfx" TargetMode="External"/><Relationship Id="rId66" Type="http://schemas.openxmlformats.org/officeDocument/2006/relationships/hyperlink" Target="https://osf.io/p4bnh" TargetMode="External"/><Relationship Id="rId87" Type="http://schemas.openxmlformats.org/officeDocument/2006/relationships/hyperlink" Target="https://doi.org/10.31234/osf.io/w2ygr" TargetMode="External"/><Relationship Id="rId110" Type="http://schemas.openxmlformats.org/officeDocument/2006/relationships/theme" Target="theme/theme1.xml"/><Relationship Id="rId61" Type="http://schemas.openxmlformats.org/officeDocument/2006/relationships/hyperlink" Target="https://www.zotero.org/google-docs/?ajR3o0" TargetMode="External"/><Relationship Id="rId82" Type="http://schemas.openxmlformats.org/officeDocument/2006/relationships/hyperlink" Target="https://doi.org/10.1037/0033-295X.102.1.4" TargetMode="External"/><Relationship Id="rId19" Type="http://schemas.openxmlformats.org/officeDocument/2006/relationships/hyperlink" Target="https://www.zotero.org/google-docs/?xqgJ8L" TargetMode="External"/><Relationship Id="rId14" Type="http://schemas.openxmlformats.org/officeDocument/2006/relationships/hyperlink" Target="https://www.zotero.org/google-docs/?3dKbyE" TargetMode="External"/><Relationship Id="rId30" Type="http://schemas.openxmlformats.org/officeDocument/2006/relationships/hyperlink" Target="https://implicit.harvard.edu" TargetMode="External"/><Relationship Id="rId35" Type="http://schemas.openxmlformats.org/officeDocument/2006/relationships/hyperlink" Target="https://www.zotero.org/google-docs/?JSNpir" TargetMode="External"/><Relationship Id="rId56" Type="http://schemas.openxmlformats.org/officeDocument/2006/relationships/image" Target="media/image3.png"/><Relationship Id="rId77" Type="http://schemas.openxmlformats.org/officeDocument/2006/relationships/hyperlink" Target="https://doi.org/10.1037/0022-3514.69.6.1013" TargetMode="External"/><Relationship Id="rId100" Type="http://schemas.openxmlformats.org/officeDocument/2006/relationships/hyperlink" Target="https://doi.org/10.1037/0022-3514.89.3.277" TargetMode="External"/><Relationship Id="rId105" Type="http://schemas.openxmlformats.org/officeDocument/2006/relationships/hyperlink" Target="https://doi.org/10.1207/S15327752JPA8001_18" TargetMode="External"/><Relationship Id="rId8" Type="http://schemas.openxmlformats.org/officeDocument/2006/relationships/hyperlink" Target="https://www.zotero.org/google-docs/?0UexJt" TargetMode="External"/><Relationship Id="rId51" Type="http://schemas.openxmlformats.org/officeDocument/2006/relationships/hyperlink" Target="https://www.zotero.org/google-docs/?zU3sZw" TargetMode="External"/><Relationship Id="rId72" Type="http://schemas.openxmlformats.org/officeDocument/2006/relationships/hyperlink" Target="https://doi.org/10.1016/j.jcbs.2023.10.003" TargetMode="External"/><Relationship Id="rId93" Type="http://schemas.openxmlformats.org/officeDocument/2006/relationships/hyperlink" Target="https://doi.org/10.3758/s13428-023-02141-1" TargetMode="External"/><Relationship Id="rId98" Type="http://schemas.openxmlformats.org/officeDocument/2006/relationships/hyperlink" Target="https://doi.org/10.1021/acs.jctc.9b00015" TargetMode="External"/><Relationship Id="rId3" Type="http://schemas.openxmlformats.org/officeDocument/2006/relationships/webSettings" Target="webSettings.xml"/><Relationship Id="rId25" Type="http://schemas.openxmlformats.org/officeDocument/2006/relationships/hyperlink" Target="https://www.zotero.org/google-docs/?WDSy87" TargetMode="External"/><Relationship Id="rId46" Type="http://schemas.openxmlformats.org/officeDocument/2006/relationships/hyperlink" Target="https://www.zotero.org/google-docs/?yVLcvi" TargetMode="External"/><Relationship Id="rId67" Type="http://schemas.openxmlformats.org/officeDocument/2006/relationships/hyperlink" Target="https://osf.io/qk9ar" TargetMode="External"/><Relationship Id="rId20" Type="http://schemas.openxmlformats.org/officeDocument/2006/relationships/hyperlink" Target="https://www.zotero.org/google-docs/?hJk18p" TargetMode="External"/><Relationship Id="rId41" Type="http://schemas.openxmlformats.org/officeDocument/2006/relationships/hyperlink" Target="https://www.zotero.org/google-docs/?llFvHy" TargetMode="External"/><Relationship Id="rId62" Type="http://schemas.openxmlformats.org/officeDocument/2006/relationships/hyperlink" Target="https://www.zotero.org/google-docs/?To16oV" TargetMode="External"/><Relationship Id="rId83" Type="http://schemas.openxmlformats.org/officeDocument/2006/relationships/hyperlink" Target="https://doi.org/10.3758/s13428-021-01624-3" TargetMode="External"/><Relationship Id="rId88" Type="http://schemas.openxmlformats.org/officeDocument/2006/relationships/hyperlink" Target="https://doi.org/10.1177/251524591988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10281</Words>
  <Characters>58602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2025-07-24T14:41:00Z</dcterms:created>
  <dcterms:modified xsi:type="dcterms:W3CDTF">2025-07-24T14:41:00Z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id="eKycgqpR"/&gt;&lt;style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